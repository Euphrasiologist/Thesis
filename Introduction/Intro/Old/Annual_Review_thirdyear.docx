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328DF" w14:textId="73B889C0" w:rsidR="009244E6" w:rsidRPr="009244E6" w:rsidRDefault="009244E6" w:rsidP="009244E6">
      <w:pPr>
        <w:rPr>
          <w:b/>
        </w:rPr>
      </w:pPr>
      <w:r w:rsidRPr="009244E6">
        <w:rPr>
          <w:b/>
        </w:rPr>
        <w:t>Taxonomic complexity in eyebrights (Euphrasia</w:t>
      </w:r>
      <w:r>
        <w:rPr>
          <w:b/>
        </w:rPr>
        <w:t xml:space="preserve"> L.</w:t>
      </w:r>
      <w:r w:rsidRPr="009244E6">
        <w:rPr>
          <w:b/>
        </w:rPr>
        <w:t>, Orobanchaceae) and the British flora</w:t>
      </w:r>
    </w:p>
    <w:p w14:paraId="0BEF4FA9" w14:textId="77777777" w:rsidR="00751202" w:rsidRDefault="00751202">
      <w:pPr>
        <w:rPr>
          <w:b/>
        </w:rPr>
      </w:pPr>
    </w:p>
    <w:p w14:paraId="55653504" w14:textId="4FB6CE1D" w:rsidR="00751202" w:rsidRPr="008B0204" w:rsidRDefault="00751202" w:rsidP="00751202">
      <w:pPr>
        <w:rPr>
          <w:b/>
        </w:rPr>
      </w:pPr>
      <w:commentRangeStart w:id="0"/>
      <w:r>
        <w:rPr>
          <w:b/>
        </w:rPr>
        <w:t>Lay Summary:</w:t>
      </w:r>
      <w:commentRangeEnd w:id="0"/>
      <w:r>
        <w:rPr>
          <w:rStyle w:val="CommentReference"/>
        </w:rPr>
        <w:commentReference w:id="0"/>
      </w:r>
    </w:p>
    <w:p w14:paraId="77E46457" w14:textId="3DD9CBBC" w:rsidR="008B0204" w:rsidRDefault="008B0204">
      <w:pPr>
        <w:rPr>
          <w:b/>
        </w:rPr>
      </w:pPr>
    </w:p>
    <w:p w14:paraId="164784F1" w14:textId="7428A8FD" w:rsidR="007B33E7" w:rsidRDefault="008B0204">
      <w:pPr>
        <w:rPr>
          <w:b/>
        </w:rPr>
      </w:pPr>
      <w:r>
        <w:rPr>
          <w:b/>
        </w:rPr>
        <w:t>Summary:</w:t>
      </w:r>
    </w:p>
    <w:p w14:paraId="54A3D214" w14:textId="2BBF3E3B" w:rsidR="0012377A" w:rsidRDefault="0012377A"/>
    <w:p w14:paraId="0B02D229" w14:textId="77777777" w:rsidR="00A545C6" w:rsidRPr="00A545C6" w:rsidRDefault="00FE03E4" w:rsidP="00A545C6">
      <w:pPr>
        <w:rPr>
          <w:rFonts w:ascii="Times New Roman" w:eastAsia="Times New Roman" w:hAnsi="Times New Roman" w:cs="Times New Roman"/>
        </w:rPr>
      </w:pPr>
      <w:r>
        <w:t xml:space="preserve">Many plant groups are taxonomically complex with species that are difficult to distinguish. The main factors driving this complexity include apomixis, selfing, hybridisation, and polyploidy. Plant parasitism is a potential driving force of taxonomic complexity that has, however, been largely overlooked. In this thesis I use two main systems to explore these factors; the British flora and a hemiparasitic genus of plants, </w:t>
      </w:r>
      <w:r>
        <w:rPr>
          <w:i/>
          <w:iCs/>
        </w:rPr>
        <w:t>Euphrasia</w:t>
      </w:r>
      <w:r>
        <w:t xml:space="preserve">. The British flora is an excellent system with a wealth of large and comprehensive ecological and genetic data sets available, while </w:t>
      </w:r>
      <w:r>
        <w:rPr>
          <w:i/>
          <w:iCs/>
        </w:rPr>
        <w:t>Euphrasia</w:t>
      </w:r>
      <w:r>
        <w:t xml:space="preserve"> is a tractable experimental system exhibiting rampant hybridisation, variation in ploidy level and mating system, and able to parasitise a wide range of plant species. The main aim of this thesis is to understand the role of hybridisation, polyploidy, and parasitism in driving taxonomic complexity in </w:t>
      </w:r>
      <w:r>
        <w:rPr>
          <w:i/>
        </w:rPr>
        <w:t>Euphrasia</w:t>
      </w:r>
      <w:r w:rsidR="008156CA">
        <w:t xml:space="preserve"> and the British flora</w:t>
      </w:r>
      <w:r>
        <w:t xml:space="preserve">. I first review the frequency and importance of cross ploidy hybridisation across plants, and based on a literature review and survey of the British flora find it to be more common than usually appreciated. Next, I investigate how hybridisation is affected by phylogenetic relationships and genetic distance between species across the British flora. I find that the probability of hybridisation is impacted mainly by parental genetic distance, ploidy level differences, and the extent of geographical overlap. Then, I investigate a single contact zone between a diploid and tetraploid species of </w:t>
      </w:r>
      <w:r>
        <w:rPr>
          <w:i/>
          <w:iCs/>
        </w:rPr>
        <w:t>Euphrasia</w:t>
      </w:r>
      <w:r>
        <w:rPr>
          <w:iCs/>
        </w:rPr>
        <w:t>, and find</w:t>
      </w:r>
      <w:r>
        <w:t xml:space="preserve"> little evidence of contemporary hybridisation, however demographic modelling supports a model with low levels of gene flow. In the second part of the thesis, I use common garden experiments to understand the nature of species differences in the taxonomically complex, hemiparasitic genus </w:t>
      </w:r>
      <w:r>
        <w:rPr>
          <w:i/>
        </w:rPr>
        <w:t>Euphrasia</w:t>
      </w:r>
      <w:r>
        <w:t xml:space="preserve">. I show that firstly, traits used to identify species in </w:t>
      </w:r>
      <w:r>
        <w:rPr>
          <w:i/>
        </w:rPr>
        <w:t>Euphrasia</w:t>
      </w:r>
      <w:r>
        <w:t xml:space="preserve"> are plastic, and change depending on the host plant species used. I go on to show that </w:t>
      </w:r>
      <w:r>
        <w:rPr>
          <w:i/>
        </w:rPr>
        <w:t>Euphrasia</w:t>
      </w:r>
      <w:r>
        <w:t xml:space="preserve"> exhibit both conserved and host specific interactions across many different host species, which potentially reveals cryptic specialisation. </w:t>
      </w:r>
      <w:r w:rsidR="00A545C6" w:rsidRPr="00A545C6">
        <w:t>This thesis shows how integrated analyses incorporating genetic and ecological data can be used to explore the many and diverse factors underlying taxonomic complexity in plants.</w:t>
      </w:r>
    </w:p>
    <w:p w14:paraId="3104BA77" w14:textId="06FB35ED" w:rsidR="00FE03E4" w:rsidRDefault="00FE03E4" w:rsidP="00FE03E4"/>
    <w:p w14:paraId="1A1CBADA" w14:textId="273F0B28" w:rsidR="004411EE" w:rsidRDefault="004411EE" w:rsidP="001F153A"/>
    <w:p w14:paraId="389BCA7C" w14:textId="4BB3BF6D" w:rsidR="00B22458" w:rsidRDefault="00B22458" w:rsidP="001F153A">
      <w:pPr>
        <w:rPr>
          <w:b/>
        </w:rPr>
      </w:pPr>
    </w:p>
    <w:p w14:paraId="49C3A445" w14:textId="7181C594" w:rsidR="00B22458" w:rsidRDefault="00B22458" w:rsidP="001F153A">
      <w:pPr>
        <w:rPr>
          <w:b/>
        </w:rPr>
      </w:pPr>
    </w:p>
    <w:p w14:paraId="1A85A8CB" w14:textId="14A92820" w:rsidR="00B22458" w:rsidRDefault="00B22458" w:rsidP="001F153A">
      <w:pPr>
        <w:rPr>
          <w:b/>
        </w:rPr>
      </w:pPr>
    </w:p>
    <w:p w14:paraId="387505D4" w14:textId="7C6D6450" w:rsidR="00B22458" w:rsidRDefault="00B22458" w:rsidP="001F153A">
      <w:pPr>
        <w:rPr>
          <w:b/>
        </w:rPr>
      </w:pPr>
    </w:p>
    <w:p w14:paraId="0BAE4A26" w14:textId="77777777" w:rsidR="00B22458" w:rsidRDefault="00B22458" w:rsidP="001F153A">
      <w:pPr>
        <w:rPr>
          <w:b/>
        </w:rPr>
      </w:pPr>
    </w:p>
    <w:p w14:paraId="365F8B16" w14:textId="77777777" w:rsidR="004411EE" w:rsidRDefault="004411EE" w:rsidP="001F153A">
      <w:pPr>
        <w:rPr>
          <w:b/>
        </w:rPr>
      </w:pPr>
    </w:p>
    <w:p w14:paraId="4578ED8F" w14:textId="77777777" w:rsidR="004411EE" w:rsidRDefault="004411EE" w:rsidP="001F153A">
      <w:pPr>
        <w:rPr>
          <w:b/>
        </w:rPr>
      </w:pPr>
    </w:p>
    <w:p w14:paraId="3395513C" w14:textId="77777777" w:rsidR="004411EE" w:rsidRDefault="004411EE" w:rsidP="001F153A">
      <w:pPr>
        <w:rPr>
          <w:b/>
        </w:rPr>
      </w:pPr>
    </w:p>
    <w:p w14:paraId="5CEB08AB" w14:textId="77777777" w:rsidR="004411EE" w:rsidRDefault="004411EE" w:rsidP="001F153A">
      <w:pPr>
        <w:rPr>
          <w:b/>
        </w:rPr>
      </w:pPr>
    </w:p>
    <w:p w14:paraId="2275C1CF" w14:textId="77777777" w:rsidR="004411EE" w:rsidRDefault="004411EE" w:rsidP="001F153A">
      <w:pPr>
        <w:rPr>
          <w:b/>
        </w:rPr>
      </w:pPr>
    </w:p>
    <w:p w14:paraId="751ED5F2" w14:textId="77777777" w:rsidR="004411EE" w:rsidRDefault="004411EE" w:rsidP="001F153A">
      <w:pPr>
        <w:rPr>
          <w:b/>
        </w:rPr>
      </w:pPr>
    </w:p>
    <w:p w14:paraId="6FBEBF0E" w14:textId="43430F0E" w:rsidR="004411EE" w:rsidRDefault="004411EE" w:rsidP="001F153A">
      <w:pPr>
        <w:rPr>
          <w:b/>
        </w:rPr>
      </w:pPr>
    </w:p>
    <w:p w14:paraId="68D395F1" w14:textId="77777777" w:rsidR="00F16295" w:rsidRDefault="00F16295" w:rsidP="00F16295">
      <w:pPr>
        <w:rPr>
          <w:ins w:id="1" w:author="BROWN Max" w:date="2020-08-21T14:51:00Z"/>
          <w:b/>
        </w:rPr>
      </w:pPr>
    </w:p>
    <w:p w14:paraId="2DFA7D06" w14:textId="0AD35795" w:rsidR="00F16295" w:rsidRPr="00153330" w:rsidRDefault="00F16295" w:rsidP="00F16295">
      <w:pPr>
        <w:rPr>
          <w:moveTo w:id="2" w:author="BROWN Max" w:date="2020-08-21T14:51:00Z"/>
        </w:rPr>
      </w:pPr>
      <w:moveToRangeStart w:id="3" w:author="BROWN Max" w:date="2020-08-21T14:51:00Z" w:name="move48913889"/>
      <w:commentRangeStart w:id="4"/>
      <w:moveTo w:id="5" w:author="BROWN Max" w:date="2020-08-21T14:51:00Z">
        <w:r>
          <w:rPr>
            <w:b/>
          </w:rPr>
          <w:lastRenderedPageBreak/>
          <w:t>Declaration:</w:t>
        </w:r>
        <w:commentRangeEnd w:id="4"/>
        <w:r>
          <w:rPr>
            <w:rStyle w:val="CommentReference"/>
          </w:rPr>
          <w:commentReference w:id="4"/>
        </w:r>
      </w:moveTo>
    </w:p>
    <w:p w14:paraId="7D9B1276" w14:textId="77777777" w:rsidR="00F16295" w:rsidRDefault="00F16295" w:rsidP="00F16295">
      <w:pPr>
        <w:rPr>
          <w:moveTo w:id="6" w:author="BROWN Max" w:date="2020-08-21T14:51:00Z"/>
        </w:rPr>
      </w:pPr>
    </w:p>
    <w:p w14:paraId="41203D6A" w14:textId="77777777" w:rsidR="00F16295" w:rsidRDefault="00F16295" w:rsidP="00F16295">
      <w:pPr>
        <w:rPr>
          <w:moveTo w:id="7" w:author="BROWN Max" w:date="2020-08-21T14:51:00Z"/>
        </w:rPr>
      </w:pPr>
      <w:moveTo w:id="8" w:author="BROWN Max" w:date="2020-08-21T14:51:00Z">
        <w:r>
          <w:t>I hereby declare that the composition of, and the work contained within this thesis is my own work, unless explicitly stated otherwise.</w:t>
        </w:r>
      </w:moveTo>
    </w:p>
    <w:p w14:paraId="0CE0F1CA" w14:textId="77777777" w:rsidR="00F16295" w:rsidRDefault="00F16295" w:rsidP="00F16295">
      <w:pPr>
        <w:rPr>
          <w:moveTo w:id="9" w:author="BROWN Max" w:date="2020-08-21T14:51:00Z"/>
        </w:rPr>
      </w:pPr>
    </w:p>
    <w:p w14:paraId="2CA8838A" w14:textId="77777777" w:rsidR="00F16295" w:rsidRDefault="00F16295" w:rsidP="00F16295">
      <w:pPr>
        <w:rPr>
          <w:moveTo w:id="10" w:author="BROWN Max" w:date="2020-08-21T14:51:00Z"/>
        </w:rPr>
      </w:pPr>
      <w:moveTo w:id="11" w:author="BROWN Max" w:date="2020-08-21T14:51:00Z">
        <w:r>
          <w:t>[signature]</w:t>
        </w:r>
      </w:moveTo>
    </w:p>
    <w:p w14:paraId="57CAFE9A" w14:textId="77777777" w:rsidR="00F16295" w:rsidRDefault="00F16295" w:rsidP="00F16295">
      <w:pPr>
        <w:rPr>
          <w:moveTo w:id="12" w:author="BROWN Max" w:date="2020-08-21T14:51:00Z"/>
        </w:rPr>
      </w:pPr>
    </w:p>
    <w:p w14:paraId="21964000" w14:textId="77777777" w:rsidR="00F16295" w:rsidRDefault="00F16295" w:rsidP="00F16295">
      <w:pPr>
        <w:rPr>
          <w:moveTo w:id="13" w:author="BROWN Max" w:date="2020-08-21T14:51:00Z"/>
        </w:rPr>
      </w:pPr>
      <w:moveTo w:id="14" w:author="BROWN Max" w:date="2020-08-21T14:51:00Z">
        <w:r>
          <w:t xml:space="preserve">Max Brown </w:t>
        </w:r>
      </w:moveTo>
    </w:p>
    <w:moveToRangeEnd w:id="3"/>
    <w:p w14:paraId="1FFC6149" w14:textId="77777777" w:rsidR="0066289C" w:rsidRDefault="0066289C" w:rsidP="001F153A">
      <w:pPr>
        <w:rPr>
          <w:b/>
        </w:rPr>
      </w:pPr>
    </w:p>
    <w:p w14:paraId="6F34C00C" w14:textId="77777777" w:rsidR="00F16295" w:rsidRDefault="00F16295">
      <w:pPr>
        <w:rPr>
          <w:ins w:id="15" w:author="BROWN Max" w:date="2020-08-21T14:51:00Z"/>
          <w:b/>
        </w:rPr>
      </w:pPr>
      <w:ins w:id="16" w:author="BROWN Max" w:date="2020-08-21T14:51:00Z">
        <w:r>
          <w:rPr>
            <w:b/>
          </w:rPr>
          <w:br w:type="page"/>
        </w:r>
      </w:ins>
    </w:p>
    <w:p w14:paraId="71B5A75C" w14:textId="182C1BD7" w:rsidR="001F153A" w:rsidRDefault="006B14DE" w:rsidP="001F153A">
      <w:pPr>
        <w:rPr>
          <w:b/>
        </w:rPr>
      </w:pPr>
      <w:r>
        <w:rPr>
          <w:b/>
        </w:rPr>
        <w:lastRenderedPageBreak/>
        <w:t>Chapter 1</w:t>
      </w:r>
      <w:r w:rsidR="0050450F">
        <w:rPr>
          <w:b/>
        </w:rPr>
        <w:t xml:space="preserve"> -</w:t>
      </w:r>
      <w:r>
        <w:rPr>
          <w:b/>
        </w:rPr>
        <w:t xml:space="preserve"> General </w:t>
      </w:r>
      <w:r w:rsidR="008B0204">
        <w:rPr>
          <w:b/>
        </w:rPr>
        <w:t>Introduction</w:t>
      </w:r>
      <w:r w:rsidR="00D22018">
        <w:rPr>
          <w:b/>
        </w:rPr>
        <w:t>:</w:t>
      </w:r>
    </w:p>
    <w:p w14:paraId="27B7BC4D" w14:textId="4EBF8B2C" w:rsidR="00E405BB" w:rsidRDefault="00E405BB" w:rsidP="001F153A">
      <w:pPr>
        <w:rPr>
          <w:b/>
        </w:rPr>
      </w:pPr>
    </w:p>
    <w:p w14:paraId="254AEF7A" w14:textId="0A6E0C6A" w:rsidR="00E405BB" w:rsidRDefault="00E405BB" w:rsidP="006B14DE">
      <w:pPr>
        <w:ind w:firstLine="720"/>
        <w:rPr>
          <w:b/>
        </w:rPr>
      </w:pPr>
      <w:r>
        <w:rPr>
          <w:b/>
        </w:rPr>
        <w:t xml:space="preserve">Taxonomic complexity in plants: </w:t>
      </w:r>
    </w:p>
    <w:p w14:paraId="3ADF023E" w14:textId="77777777" w:rsidR="00E405BB" w:rsidRPr="00E405BB" w:rsidRDefault="00E405BB" w:rsidP="001F153A">
      <w:pPr>
        <w:rPr>
          <w:b/>
        </w:rPr>
      </w:pPr>
    </w:p>
    <w:p w14:paraId="1E3B4D11" w14:textId="23497C49" w:rsidR="008E05E5" w:rsidRDefault="0045786E" w:rsidP="00B31C0C">
      <w:pPr>
        <w:rPr>
          <w:ins w:id="17" w:author="BROWN Max" w:date="2020-08-20T14:03:00Z"/>
        </w:rPr>
      </w:pPr>
      <w:r>
        <w:t xml:space="preserve">Much of biology is built upon the idea that the diversity we see in nature can be categorised into discrete units, which at its heart is the concept of a </w:t>
      </w:r>
      <w:commentRangeStart w:id="18"/>
      <w:r>
        <w:t>species</w:t>
      </w:r>
      <w:commentRangeEnd w:id="18"/>
      <w:r w:rsidR="0074637D">
        <w:rPr>
          <w:rStyle w:val="CommentReference"/>
        </w:rPr>
        <w:commentReference w:id="18"/>
      </w:r>
      <w:r w:rsidR="000803C9">
        <w:t xml:space="preserve"> (refs)</w:t>
      </w:r>
      <w:r>
        <w:t xml:space="preserve">. Ever since this task has been embarked upon, difficulties have emerged as </w:t>
      </w:r>
      <w:r w:rsidR="000803C9">
        <w:t>to how to delimit</w:t>
      </w:r>
      <w:r>
        <w:t xml:space="preserve"> certain species, mainly because the processes that give rise to species are in constant motion</w:t>
      </w:r>
      <w:ins w:id="19" w:author="BROWN Max" w:date="2020-08-20T14:29:00Z">
        <w:r w:rsidR="00AD1B46">
          <w:t xml:space="preserve"> (ref)</w:t>
        </w:r>
      </w:ins>
      <w:r>
        <w:t xml:space="preserve">. Arguably </w:t>
      </w:r>
      <w:r w:rsidR="009066DF">
        <w:t xml:space="preserve">among </w:t>
      </w:r>
      <w:r>
        <w:t>the most difficult groups to classify are collectively placed under the umbrella term of ‘taxonomically complex groups’ (TCGs</w:t>
      </w:r>
      <w:r w:rsidR="000803C9">
        <w:t>; ref</w:t>
      </w:r>
      <w:r>
        <w:t>).</w:t>
      </w:r>
      <w:r w:rsidR="0038723A">
        <w:t xml:space="preserve"> </w:t>
      </w:r>
      <w:r w:rsidR="007E7C3D">
        <w:t xml:space="preserve">A </w:t>
      </w:r>
      <w:r w:rsidR="0038723A">
        <w:t>TCG</w:t>
      </w:r>
      <w:r w:rsidR="001F153A">
        <w:t xml:space="preserve"> </w:t>
      </w:r>
      <w:r w:rsidR="00E27B75">
        <w:t xml:space="preserve">is </w:t>
      </w:r>
      <w:r w:rsidR="0038723A">
        <w:t xml:space="preserve">here defined as </w:t>
      </w:r>
      <w:r w:rsidR="00E27B75">
        <w:t>one</w:t>
      </w:r>
      <w:r w:rsidR="00C162A2">
        <w:t xml:space="preserve"> where it is difficult to categorise the biodiversity present</w:t>
      </w:r>
      <w:r w:rsidR="009066DF">
        <w:t xml:space="preserve"> due to underlying processes which blur species boundaries</w:t>
      </w:r>
      <w:r w:rsidR="00C162A2">
        <w:t xml:space="preserve"> (ref).</w:t>
      </w:r>
      <w:r w:rsidR="0038723A">
        <w:t xml:space="preserve"> </w:t>
      </w:r>
      <w:r w:rsidR="00FD6811">
        <w:t>TCGs are problematic, not only in terms of classification but also as to how to best conserve them (</w:t>
      </w:r>
      <w:commentRangeStart w:id="20"/>
      <w:r w:rsidR="00FD6811">
        <w:t>refs</w:t>
      </w:r>
      <w:commentRangeEnd w:id="20"/>
      <w:r w:rsidR="00FD6811">
        <w:rPr>
          <w:rStyle w:val="CommentReference"/>
        </w:rPr>
        <w:commentReference w:id="20"/>
      </w:r>
      <w:r w:rsidR="00FD6811">
        <w:t xml:space="preserve">). </w:t>
      </w:r>
      <w:r w:rsidR="0038723A">
        <w:t>TCGs are present across the</w:t>
      </w:r>
      <w:r w:rsidR="00034581">
        <w:t xml:space="preserve"> </w:t>
      </w:r>
      <w:r w:rsidR="0038723A">
        <w:t>tree of life (</w:t>
      </w:r>
      <w:commentRangeStart w:id="21"/>
      <w:r w:rsidR="0038723A">
        <w:t>refs</w:t>
      </w:r>
      <w:commentRangeEnd w:id="21"/>
      <w:r w:rsidR="0038723A">
        <w:rPr>
          <w:rStyle w:val="CommentReference"/>
        </w:rPr>
        <w:commentReference w:id="21"/>
      </w:r>
      <w:r w:rsidR="0038723A">
        <w:t>)</w:t>
      </w:r>
      <w:r w:rsidR="001062F3">
        <w:t xml:space="preserve">, </w:t>
      </w:r>
      <w:r w:rsidR="000803C9">
        <w:t xml:space="preserve">from fungi (ref), to fish (ref), and arthropods (ref). </w:t>
      </w:r>
      <w:r w:rsidR="004B1D7E">
        <w:t xml:space="preserve">TCGs are </w:t>
      </w:r>
      <w:r w:rsidR="0074637D">
        <w:t xml:space="preserve">remarkably </w:t>
      </w:r>
      <w:r w:rsidR="000803C9">
        <w:t>frequent</w:t>
      </w:r>
      <w:r w:rsidR="0074637D">
        <w:t xml:space="preserve"> </w:t>
      </w:r>
      <w:r w:rsidR="004B1D7E">
        <w:t>in plants</w:t>
      </w:r>
      <w:r w:rsidR="000803C9">
        <w:t xml:space="preserve"> however</w:t>
      </w:r>
      <w:r w:rsidR="00B8656B">
        <w:t xml:space="preserve">, </w:t>
      </w:r>
      <w:r w:rsidR="00710C6C">
        <w:t>and</w:t>
      </w:r>
      <w:r w:rsidR="003C47E0">
        <w:t xml:space="preserve"> particularly common</w:t>
      </w:r>
      <w:r w:rsidR="00710C6C">
        <w:t xml:space="preserve"> in certain families such as </w:t>
      </w:r>
      <w:r w:rsidR="00B8656B">
        <w:t xml:space="preserve">Poaceae, </w:t>
      </w:r>
      <w:proofErr w:type="spellStart"/>
      <w:r w:rsidR="00B8656B">
        <w:t>Rosaceae</w:t>
      </w:r>
      <w:proofErr w:type="spellEnd"/>
      <w:r w:rsidR="00B8656B">
        <w:t>, and Asteraceae (ref)</w:t>
      </w:r>
      <w:r w:rsidR="00736FA1">
        <w:t>.</w:t>
      </w:r>
      <w:ins w:id="25" w:author="BROWN Max" w:date="2020-08-20T13:40:00Z">
        <w:r w:rsidR="00D06616">
          <w:t xml:space="preserve"> </w:t>
        </w:r>
      </w:ins>
      <w:del w:id="26" w:author="BROWN Max" w:date="2020-08-20T13:40:00Z">
        <w:r w:rsidR="00E32701" w:rsidDel="00D06616">
          <w:delText xml:space="preserve"> Most</w:delText>
        </w:r>
        <w:r w:rsidR="00965DB7" w:rsidDel="00D06616">
          <w:delText xml:space="preserve"> </w:delText>
        </w:r>
      </w:del>
      <w:r w:rsidR="00965DB7">
        <w:t xml:space="preserve">TCGs </w:t>
      </w:r>
      <w:del w:id="27" w:author="BROWN Max" w:date="2020-08-20T13:41:00Z">
        <w:r w:rsidR="00965DB7" w:rsidDel="00D06616">
          <w:delText xml:space="preserve">are </w:delText>
        </w:r>
      </w:del>
      <w:ins w:id="28" w:author="BROWN Max" w:date="2020-08-20T13:41:00Z">
        <w:r w:rsidR="00D06616">
          <w:t>can be</w:t>
        </w:r>
        <w:r w:rsidR="00D06616">
          <w:t xml:space="preserve"> </w:t>
        </w:r>
      </w:ins>
      <w:r w:rsidR="00965DB7">
        <w:t xml:space="preserve">the result of </w:t>
      </w:r>
      <w:r w:rsidR="00E20C55">
        <w:t xml:space="preserve">plant </w:t>
      </w:r>
      <w:r w:rsidR="00965DB7">
        <w:t>populations</w:t>
      </w:r>
      <w:r w:rsidR="00E20C55">
        <w:t xml:space="preserve"> that no lon</w:t>
      </w:r>
      <w:r w:rsidR="00677543">
        <w:t>ger undergo sexual, random mating (</w:t>
      </w:r>
      <w:commentRangeStart w:id="29"/>
      <w:r w:rsidR="00677543">
        <w:t>ref</w:t>
      </w:r>
      <w:commentRangeEnd w:id="29"/>
      <w:r w:rsidR="00F331EF">
        <w:rPr>
          <w:rStyle w:val="CommentReference"/>
        </w:rPr>
        <w:commentReference w:id="29"/>
      </w:r>
      <w:r w:rsidR="00677543">
        <w:t>)</w:t>
      </w:r>
      <w:ins w:id="30" w:author="BROWN Max" w:date="2020-08-20T13:41:00Z">
        <w:r w:rsidR="00D06616">
          <w:t xml:space="preserve">, however other TCGs are the result of phenotypic plasticity and recent speciation </w:t>
        </w:r>
      </w:ins>
      <w:ins w:id="31" w:author="BROWN Max" w:date="2020-08-20T13:55:00Z">
        <w:r w:rsidR="008E05E5">
          <w:t xml:space="preserve">blurring species boundaries </w:t>
        </w:r>
      </w:ins>
      <w:ins w:id="32" w:author="BROWN Max" w:date="2020-08-20T13:41:00Z">
        <w:r w:rsidR="00D06616">
          <w:t>(refs)</w:t>
        </w:r>
      </w:ins>
      <w:r w:rsidR="00677543">
        <w:t>.</w:t>
      </w:r>
      <w:r w:rsidR="007A14AD">
        <w:t xml:space="preserve"> </w:t>
      </w:r>
      <w:del w:id="33" w:author="BROWN Max" w:date="2020-08-20T13:55:00Z">
        <w:r w:rsidR="00E32701" w:rsidDel="008E05E5">
          <w:delText xml:space="preserve">The </w:delText>
        </w:r>
      </w:del>
      <w:ins w:id="34" w:author="BROWN Max" w:date="2020-08-20T13:55:00Z">
        <w:r w:rsidR="008E05E5">
          <w:t>F</w:t>
        </w:r>
      </w:ins>
      <w:del w:id="35" w:author="BROWN Max" w:date="2020-08-20T13:55:00Z">
        <w:r w:rsidR="00E32701" w:rsidDel="008E05E5">
          <w:delText>f</w:delText>
        </w:r>
      </w:del>
      <w:r w:rsidR="00E32701">
        <w:t>actors</w:t>
      </w:r>
      <w:ins w:id="36" w:author="BROWN Max" w:date="2020-08-20T13:54:00Z">
        <w:r w:rsidR="008E05E5">
          <w:t xml:space="preserve"> commonly</w:t>
        </w:r>
      </w:ins>
      <w:r w:rsidR="00E32701">
        <w:t xml:space="preserve"> contributing to TCGs include selfing, apomixis (or agamospermy), </w:t>
      </w:r>
      <w:r w:rsidR="00540256">
        <w:t>hybridisation, and polyploidy</w:t>
      </w:r>
      <w:r w:rsidR="00AF05FA">
        <w:t>. Selfing and apomixis disturb random mating and restrict gene flow between populations, and often interact with hybridisation and polyploidy</w:t>
      </w:r>
      <w:ins w:id="37" w:author="BROWN Max" w:date="2020-08-20T14:30:00Z">
        <w:r w:rsidR="00AD1B46">
          <w:t xml:space="preserve"> (</w:t>
        </w:r>
        <w:commentRangeStart w:id="38"/>
        <w:r w:rsidR="00AD1B46">
          <w:t>ref</w:t>
        </w:r>
        <w:commentRangeEnd w:id="38"/>
        <w:r w:rsidR="00AD1B46">
          <w:rPr>
            <w:rStyle w:val="CommentReference"/>
          </w:rPr>
          <w:commentReference w:id="38"/>
        </w:r>
        <w:r w:rsidR="00AD1B46">
          <w:t>)</w:t>
        </w:r>
      </w:ins>
      <w:del w:id="39" w:author="BROWN Max" w:date="2020-08-20T13:42:00Z">
        <w:r w:rsidR="00AF05FA" w:rsidDel="00D06616">
          <w:delText>, described below</w:delText>
        </w:r>
      </w:del>
      <w:r w:rsidR="00AF05FA">
        <w:t>.</w:t>
      </w:r>
      <w:ins w:id="40" w:author="BROWN Max" w:date="2020-08-20T13:42:00Z">
        <w:r w:rsidR="00D06616">
          <w:t xml:space="preserve"> </w:t>
        </w:r>
      </w:ins>
      <w:ins w:id="41" w:author="BROWN Max" w:date="2020-08-20T13:56:00Z">
        <w:r w:rsidR="008E05E5">
          <w:t xml:space="preserve">Mating system shifts from outcrossing to selfing or </w:t>
        </w:r>
      </w:ins>
      <w:ins w:id="42" w:author="BROWN Max" w:date="2020-08-20T13:59:00Z">
        <w:r w:rsidR="008E05E5">
          <w:t>apomixis</w:t>
        </w:r>
      </w:ins>
      <w:ins w:id="43" w:author="BROWN Max" w:date="2020-08-20T14:00:00Z">
        <w:r w:rsidR="008E05E5">
          <w:t>,</w:t>
        </w:r>
      </w:ins>
      <w:ins w:id="44" w:author="BROWN Max" w:date="2020-08-20T13:56:00Z">
        <w:r w:rsidR="008E05E5">
          <w:t xml:space="preserve"> </w:t>
        </w:r>
      </w:ins>
      <w:ins w:id="45" w:author="BROWN Max" w:date="2020-08-20T13:59:00Z">
        <w:r w:rsidR="008E05E5">
          <w:t>drive</w:t>
        </w:r>
      </w:ins>
      <w:ins w:id="46" w:author="BROWN Max" w:date="2020-08-20T13:55:00Z">
        <w:r w:rsidR="008E05E5">
          <w:t xml:space="preserve"> rapid reproductive isola</w:t>
        </w:r>
      </w:ins>
      <w:ins w:id="47" w:author="BROWN Max" w:date="2020-08-20T13:56:00Z">
        <w:r w:rsidR="008E05E5">
          <w:t xml:space="preserve">tion </w:t>
        </w:r>
      </w:ins>
      <w:ins w:id="48" w:author="BROWN Max" w:date="2020-08-20T13:57:00Z">
        <w:r w:rsidR="008E05E5">
          <w:t>from progenitor lineages</w:t>
        </w:r>
      </w:ins>
      <w:ins w:id="49" w:author="BROWN Max" w:date="2020-08-20T14:02:00Z">
        <w:r w:rsidR="008E05E5">
          <w:t xml:space="preserve"> through founder effects, genetic drift, and selection of advantageous recessive</w:t>
        </w:r>
      </w:ins>
      <w:ins w:id="50" w:author="BROWN Max" w:date="2020-08-20T14:03:00Z">
        <w:r w:rsidR="008E05E5">
          <w:t xml:space="preserve"> </w:t>
        </w:r>
        <w:commentRangeStart w:id="51"/>
        <w:r w:rsidR="008E05E5">
          <w:t>alleles</w:t>
        </w:r>
      </w:ins>
      <w:commentRangeEnd w:id="51"/>
      <w:ins w:id="52" w:author="BROWN Max" w:date="2020-08-20T14:30:00Z">
        <w:r w:rsidR="00AD1B46">
          <w:rPr>
            <w:rStyle w:val="CommentReference"/>
          </w:rPr>
          <w:commentReference w:id="51"/>
        </w:r>
      </w:ins>
      <w:ins w:id="53" w:author="BROWN Max" w:date="2020-08-20T13:59:00Z">
        <w:r w:rsidR="008E05E5">
          <w:t xml:space="preserve">. </w:t>
        </w:r>
      </w:ins>
      <w:ins w:id="54" w:author="BROWN Max" w:date="2020-08-20T14:19:00Z">
        <w:r w:rsidR="00756DBC">
          <w:t>Further, this leads to strong population structure</w:t>
        </w:r>
      </w:ins>
      <w:ins w:id="55" w:author="BROWN Max" w:date="2020-08-20T14:04:00Z">
        <w:r w:rsidR="008E05E5">
          <w:t xml:space="preserve">, </w:t>
        </w:r>
      </w:ins>
      <w:ins w:id="56" w:author="BROWN Max" w:date="2020-08-20T14:20:00Z">
        <w:r w:rsidR="00A92DF4">
          <w:t>characterised</w:t>
        </w:r>
      </w:ins>
      <w:ins w:id="57" w:author="BROWN Max" w:date="2020-08-20T14:04:00Z">
        <w:r w:rsidR="008E05E5">
          <w:t xml:space="preserve"> many and varied subtle morphological changes</w:t>
        </w:r>
      </w:ins>
      <w:ins w:id="58" w:author="BROWN Max" w:date="2020-08-20T14:20:00Z">
        <w:r w:rsidR="00A92DF4">
          <w:t xml:space="preserve"> between populations</w:t>
        </w:r>
      </w:ins>
      <w:ins w:id="59" w:author="BROWN Max" w:date="2020-08-20T14:04:00Z">
        <w:r w:rsidR="008E05E5">
          <w:t>.</w:t>
        </w:r>
      </w:ins>
      <w:ins w:id="60" w:author="BROWN Max" w:date="2020-08-20T14:05:00Z">
        <w:r w:rsidR="001E0B3C">
          <w:t xml:space="preserve"> Similar phenomena result from ploidy level variation</w:t>
        </w:r>
      </w:ins>
      <w:ins w:id="61" w:author="BROWN Max" w:date="2020-08-20T14:30:00Z">
        <w:r w:rsidR="00AD1B46">
          <w:t xml:space="preserve"> (</w:t>
        </w:r>
        <w:proofErr w:type="spellStart"/>
        <w:r w:rsidR="00AD1B46">
          <w:t>ref</w:t>
        </w:r>
        <w:proofErr w:type="spellEnd"/>
        <w:r w:rsidR="00AD1B46">
          <w:t>)</w:t>
        </w:r>
      </w:ins>
      <w:ins w:id="62" w:author="BROWN Max" w:date="2020-08-20T14:06:00Z">
        <w:r w:rsidR="001E0B3C">
          <w:t xml:space="preserve">, </w:t>
        </w:r>
      </w:ins>
      <w:ins w:id="63" w:author="BROWN Max" w:date="2020-08-20T14:21:00Z">
        <w:r w:rsidR="00AD1B46">
          <w:t>however</w:t>
        </w:r>
      </w:ins>
      <w:ins w:id="64" w:author="BROWN Max" w:date="2020-08-20T14:06:00Z">
        <w:r w:rsidR="001E0B3C">
          <w:t xml:space="preserve"> hybridisation can assist in moving genetic material between populations, which can produce yet more</w:t>
        </w:r>
      </w:ins>
      <w:ins w:id="65" w:author="BROWN Max" w:date="2020-08-20T14:07:00Z">
        <w:r w:rsidR="001E0B3C">
          <w:t xml:space="preserve"> morphological variation</w:t>
        </w:r>
      </w:ins>
      <w:ins w:id="66" w:author="BROWN Max" w:date="2020-08-20T14:30:00Z">
        <w:r w:rsidR="00AD1B46">
          <w:t xml:space="preserve"> (ref)</w:t>
        </w:r>
      </w:ins>
      <w:ins w:id="67" w:author="BROWN Max" w:date="2020-08-20T14:07:00Z">
        <w:r w:rsidR="001E0B3C">
          <w:t>.</w:t>
        </w:r>
      </w:ins>
    </w:p>
    <w:p w14:paraId="0FBB8ED9" w14:textId="5E90B93B" w:rsidR="000803C9" w:rsidRPr="00AF05FA" w:rsidDel="001E0B3C" w:rsidRDefault="000803C9" w:rsidP="00B31C0C">
      <w:pPr>
        <w:rPr>
          <w:del w:id="68" w:author="BROWN Max" w:date="2020-08-20T14:07:00Z"/>
        </w:rPr>
      </w:pPr>
    </w:p>
    <w:p w14:paraId="526A2969" w14:textId="77777777" w:rsidR="00E03C21" w:rsidRDefault="00E03C21" w:rsidP="00B31C0C">
      <w:pPr>
        <w:rPr>
          <w:b/>
        </w:rPr>
      </w:pPr>
    </w:p>
    <w:p w14:paraId="68FA9BD3" w14:textId="18862E8F" w:rsidR="00D22018" w:rsidRDefault="00CE6923" w:rsidP="006B14DE">
      <w:pPr>
        <w:ind w:firstLine="720"/>
      </w:pPr>
      <w:r>
        <w:rPr>
          <w:b/>
        </w:rPr>
        <w:t>The role of hybridisation in taxonomic complexity</w:t>
      </w:r>
      <w:r w:rsidR="00E03C21">
        <w:t>:</w:t>
      </w:r>
    </w:p>
    <w:p w14:paraId="109E475A" w14:textId="76AD805A" w:rsidR="00CF7DD7" w:rsidRDefault="00CF7DD7" w:rsidP="00CF7DD7"/>
    <w:p w14:paraId="0364AB6D" w14:textId="0B72FEE0" w:rsidR="00237DB0" w:rsidRDefault="001D3EE9" w:rsidP="00237DB0">
      <w:r>
        <w:t>Hybridisation</w:t>
      </w:r>
      <w:r w:rsidR="00DB15B1">
        <w:t>, defined here</w:t>
      </w:r>
      <w:r>
        <w:t xml:space="preserve"> </w:t>
      </w:r>
      <w:r w:rsidR="00DB15B1">
        <w:t>a</w:t>
      </w:r>
      <w:r>
        <w:t>s the exchange of genetic material between different species, is an important factor driving taxonomic complexity</w:t>
      </w:r>
      <w:ins w:id="69" w:author="BROWN Max" w:date="2020-08-20T17:06:00Z">
        <w:r w:rsidR="008F15B7">
          <w:t xml:space="preserve"> (ref)</w:t>
        </w:r>
      </w:ins>
      <w:r>
        <w:t>.</w:t>
      </w:r>
      <w:ins w:id="70" w:author="BROWN Max" w:date="2020-08-20T14:25:00Z">
        <w:r w:rsidR="00AD1B46">
          <w:t xml:space="preserve"> </w:t>
        </w:r>
      </w:ins>
      <w:ins w:id="71" w:author="BROWN Max" w:date="2020-08-20T14:26:00Z">
        <w:r w:rsidR="00AD1B46">
          <w:t>Introgression can result from hybridisation, where there is a permanent incorporation of genetic material from one species in the genetic background of another</w:t>
        </w:r>
      </w:ins>
      <w:ins w:id="72" w:author="BROWN Max" w:date="2020-08-20T14:29:00Z">
        <w:r w:rsidR="00AD1B46">
          <w:t xml:space="preserve"> (ref)</w:t>
        </w:r>
      </w:ins>
      <w:ins w:id="73" w:author="BROWN Max" w:date="2020-08-20T14:26:00Z">
        <w:r w:rsidR="00AD1B46">
          <w:t>.</w:t>
        </w:r>
      </w:ins>
      <w:r w:rsidR="00DB15B1">
        <w:t xml:space="preserve"> </w:t>
      </w:r>
      <w:r w:rsidR="00F064D6">
        <w:t xml:space="preserve">The role of hybridisation is not simple </w:t>
      </w:r>
      <w:r w:rsidR="00AF604F">
        <w:t xml:space="preserve">however, </w:t>
      </w:r>
      <w:r w:rsidR="00F064D6">
        <w:t>as many different outcomes are possible. Hybridisation can be destructive, where rare species may lose their genetic integrity</w:t>
      </w:r>
      <w:r w:rsidR="00EB3E33">
        <w:t>, resulting</w:t>
      </w:r>
      <w:r w:rsidR="00F064D6">
        <w:t xml:space="preserve"> in</w:t>
      </w:r>
      <w:r w:rsidR="00EB3E33">
        <w:t xml:space="preserve"> populations of</w:t>
      </w:r>
      <w:r w:rsidR="00F064D6">
        <w:t xml:space="preserve"> entirely hybrid </w:t>
      </w:r>
      <w:commentRangeStart w:id="74"/>
      <w:r w:rsidR="00F064D6">
        <w:t>genotypes</w:t>
      </w:r>
      <w:commentRangeEnd w:id="74"/>
      <w:r w:rsidR="0074637D">
        <w:rPr>
          <w:rStyle w:val="CommentReference"/>
        </w:rPr>
        <w:commentReference w:id="74"/>
      </w:r>
      <w:ins w:id="75" w:author="BROWN Max" w:date="2020-08-20T14:27:00Z">
        <w:r w:rsidR="00AD1B46">
          <w:t>, and can eventually lead to the extinction of the rarer species</w:t>
        </w:r>
      </w:ins>
      <w:r w:rsidR="00F064D6">
        <w:t xml:space="preserve"> (</w:t>
      </w:r>
      <w:commentRangeStart w:id="76"/>
      <w:r w:rsidR="00F064D6">
        <w:t>refs</w:t>
      </w:r>
      <w:commentRangeEnd w:id="76"/>
      <w:r w:rsidR="007744B3">
        <w:rPr>
          <w:rStyle w:val="CommentReference"/>
        </w:rPr>
        <w:commentReference w:id="76"/>
      </w:r>
      <w:r w:rsidR="00F064D6">
        <w:t>). On the other hand hybridisation can be creative, by allowing adaptive traits to move between species</w:t>
      </w:r>
      <w:r w:rsidR="00DC3CE8">
        <w:t xml:space="preserve"> (</w:t>
      </w:r>
      <w:commentRangeStart w:id="77"/>
      <w:r w:rsidR="00DC3CE8">
        <w:t>ref</w:t>
      </w:r>
      <w:commentRangeEnd w:id="77"/>
      <w:r w:rsidR="007744B3">
        <w:rPr>
          <w:rStyle w:val="CommentReference"/>
        </w:rPr>
        <w:commentReference w:id="77"/>
      </w:r>
      <w:r w:rsidR="00DC3CE8">
        <w:t>)</w:t>
      </w:r>
      <w:ins w:id="78" w:author="BROWN Max" w:date="2020-08-20T14:31:00Z">
        <w:r w:rsidR="00AD1B46">
          <w:t>. In the extreme, new species can be formed in a process known as hybrid speciation</w:t>
        </w:r>
      </w:ins>
      <w:del w:id="79" w:author="BROWN Max" w:date="2020-08-20T14:31:00Z">
        <w:r w:rsidR="00F064D6" w:rsidDel="00AD1B46">
          <w:delText>,</w:delText>
        </w:r>
      </w:del>
      <w:ins w:id="80" w:author="BROWN Max" w:date="2020-08-20T14:32:00Z">
        <w:r w:rsidR="00B362CB">
          <w:t xml:space="preserve"> </w:t>
        </w:r>
      </w:ins>
      <w:del w:id="81" w:author="BROWN Max" w:date="2020-08-20T14:32:00Z">
        <w:r w:rsidR="00F064D6" w:rsidDel="00B362CB">
          <w:delText xml:space="preserve"> </w:delText>
        </w:r>
        <w:commentRangeStart w:id="82"/>
        <w:r w:rsidR="00F064D6" w:rsidDel="00B362CB">
          <w:delText>and can even lead to speciation</w:delText>
        </w:r>
        <w:r w:rsidR="00DC3CE8" w:rsidDel="00B362CB">
          <w:delText xml:space="preserve"> </w:delText>
        </w:r>
        <w:commentRangeEnd w:id="82"/>
        <w:r w:rsidR="0074637D" w:rsidDel="00B362CB">
          <w:rPr>
            <w:rStyle w:val="CommentReference"/>
          </w:rPr>
          <w:commentReference w:id="82"/>
        </w:r>
      </w:del>
      <w:r w:rsidR="00DC3CE8">
        <w:t>(</w:t>
      </w:r>
      <w:commentRangeStart w:id="83"/>
      <w:r w:rsidR="00DC3CE8">
        <w:t>ref</w:t>
      </w:r>
      <w:commentRangeEnd w:id="83"/>
      <w:r w:rsidR="007744B3">
        <w:rPr>
          <w:rStyle w:val="CommentReference"/>
        </w:rPr>
        <w:commentReference w:id="83"/>
      </w:r>
      <w:r w:rsidR="00DC3CE8">
        <w:t>)</w:t>
      </w:r>
      <w:r w:rsidR="00F064D6">
        <w:t>.</w:t>
      </w:r>
      <w:ins w:id="84" w:author="BROWN Max" w:date="2020-08-20T14:32:00Z">
        <w:r w:rsidR="00B362CB">
          <w:t xml:space="preserve"> Hybrid</w:t>
        </w:r>
      </w:ins>
      <w:ins w:id="85" w:author="BROWN Max" w:date="2020-08-20T14:33:00Z">
        <w:r w:rsidR="00B362CB">
          <w:t xml:space="preserve">isation which results in speciation </w:t>
        </w:r>
      </w:ins>
      <w:ins w:id="86" w:author="BROWN Max" w:date="2020-08-20T14:35:00Z">
        <w:r w:rsidR="00B362CB">
          <w:t>has two main flavours: polyploid hybrid speciation where the hybrid species has duplicated its chromosome complement (</w:t>
        </w:r>
        <w:proofErr w:type="spellStart"/>
        <w:r w:rsidR="00B362CB">
          <w:t>allopolyploidy</w:t>
        </w:r>
        <w:proofErr w:type="spellEnd"/>
        <w:r w:rsidR="00B362CB">
          <w:t>)</w:t>
        </w:r>
      </w:ins>
      <w:ins w:id="87" w:author="BROWN Max" w:date="2020-08-20T14:36:00Z">
        <w:r w:rsidR="00B362CB">
          <w:t>, and homoploid hybrid speciation where the parental species and the hybrid remain at the same ploidy level (ref</w:t>
        </w:r>
      </w:ins>
      <w:ins w:id="88" w:author="BROWN Max" w:date="2020-08-20T17:07:00Z">
        <w:r w:rsidR="008F15B7">
          <w:t>s</w:t>
        </w:r>
      </w:ins>
      <w:ins w:id="89" w:author="BROWN Max" w:date="2020-08-20T14:36:00Z">
        <w:r w:rsidR="00B362CB">
          <w:t>).</w:t>
        </w:r>
      </w:ins>
      <w:ins w:id="90" w:author="BROWN Max" w:date="2020-08-20T14:35:00Z">
        <w:r w:rsidR="00B362CB">
          <w:t xml:space="preserve"> </w:t>
        </w:r>
      </w:ins>
      <w:del w:id="91" w:author="BROWN Max" w:date="2020-08-20T14:35:00Z">
        <w:r w:rsidR="00D14DE6" w:rsidDel="00B362CB">
          <w:delText xml:space="preserve"> </w:delText>
        </w:r>
      </w:del>
      <w:r w:rsidR="00D14DE6">
        <w:t>Many TCGs involve hybridisation which blurs species boundaries, coupled with processes that may allow the hybrid derivatives to persist (</w:t>
      </w:r>
      <w:commentRangeStart w:id="92"/>
      <w:r w:rsidR="00D14DE6">
        <w:t>ref</w:t>
      </w:r>
      <w:commentRangeEnd w:id="92"/>
      <w:r w:rsidR="007744B3">
        <w:rPr>
          <w:rStyle w:val="CommentReference"/>
        </w:rPr>
        <w:commentReference w:id="92"/>
      </w:r>
      <w:r w:rsidR="00D14DE6">
        <w:t xml:space="preserve">). </w:t>
      </w:r>
      <w:r w:rsidR="00237DB0">
        <w:t xml:space="preserve">Examples include </w:t>
      </w:r>
      <w:r w:rsidR="00237DB0" w:rsidRPr="00D14DE6">
        <w:rPr>
          <w:b/>
        </w:rPr>
        <w:t>agamic complexes</w:t>
      </w:r>
      <w:r w:rsidR="00237DB0">
        <w:t>, in which hybridisation is combined with a mode of asexual reproduction (e.g. apomixis) to propagate lineages (</w:t>
      </w:r>
      <w:commentRangeStart w:id="93"/>
      <w:r w:rsidR="00237DB0">
        <w:t>ref</w:t>
      </w:r>
      <w:commentRangeEnd w:id="93"/>
      <w:r w:rsidR="00237DB0">
        <w:rPr>
          <w:rStyle w:val="CommentReference"/>
        </w:rPr>
        <w:commentReference w:id="93"/>
      </w:r>
      <w:r w:rsidR="00237DB0">
        <w:t xml:space="preserve">), </w:t>
      </w:r>
      <w:r w:rsidR="00237DB0" w:rsidRPr="00D14DE6">
        <w:rPr>
          <w:b/>
        </w:rPr>
        <w:t>polyploid complexes</w:t>
      </w:r>
      <w:r w:rsidR="00237DB0">
        <w:t xml:space="preserve">, where the hybrid derivatives are sexual polyploids (ref), and </w:t>
      </w:r>
      <w:r w:rsidR="00237DB0">
        <w:rPr>
          <w:b/>
        </w:rPr>
        <w:t>homogamic complexes</w:t>
      </w:r>
      <w:r w:rsidR="00237DB0">
        <w:t xml:space="preserve"> (or </w:t>
      </w:r>
      <w:r w:rsidR="00237DB0">
        <w:lastRenderedPageBreak/>
        <w:t xml:space="preserve">homoploid complexes, e.g. </w:t>
      </w:r>
      <w:r w:rsidR="00237DB0">
        <w:rPr>
          <w:i/>
        </w:rPr>
        <w:t>Helianthus</w:t>
      </w:r>
      <w:r w:rsidR="00237DB0">
        <w:t xml:space="preserve"> (ref)), where hybrid derivatives are mainly diploid</w:t>
      </w:r>
      <w:r w:rsidR="006814A4">
        <w:t xml:space="preserve"> and isolated from parental progenitors ecologically</w:t>
      </w:r>
      <w:r w:rsidR="00237DB0">
        <w:t xml:space="preserve"> (ref). </w:t>
      </w:r>
    </w:p>
    <w:p w14:paraId="5671A49B" w14:textId="77777777" w:rsidR="00237DB0" w:rsidRDefault="00237DB0" w:rsidP="00237DB0"/>
    <w:p w14:paraId="0E1A8F5C" w14:textId="00F1CC9A" w:rsidR="00B703C9" w:rsidRPr="00EC0DCF" w:rsidDel="0049718F" w:rsidRDefault="00237DB0" w:rsidP="00CF7DD7">
      <w:pPr>
        <w:rPr>
          <w:del w:id="94" w:author="BROWN Max" w:date="2020-08-20T16:47:00Z"/>
        </w:rPr>
      </w:pPr>
      <w:r>
        <w:t>Some TCGs defy these</w:t>
      </w:r>
      <w:r w:rsidR="003A6072">
        <w:t xml:space="preserve"> </w:t>
      </w:r>
      <w:r w:rsidR="009D0148">
        <w:t xml:space="preserve">three </w:t>
      </w:r>
      <w:r w:rsidR="003A6072">
        <w:t>broad</w:t>
      </w:r>
      <w:r>
        <w:t xml:space="preserve"> classifications, by combining properties of different species complexes. </w:t>
      </w:r>
      <w:r w:rsidR="00B703C9">
        <w:t>A good example of this is the genus</w:t>
      </w:r>
      <w:r>
        <w:t xml:space="preserve"> </w:t>
      </w:r>
      <w:proofErr w:type="spellStart"/>
      <w:r>
        <w:rPr>
          <w:i/>
        </w:rPr>
        <w:t>Sorbus</w:t>
      </w:r>
      <w:proofErr w:type="spellEnd"/>
      <w:r>
        <w:t xml:space="preserve"> in the British Isles</w:t>
      </w:r>
      <w:ins w:id="95" w:author="BROWN Max" w:date="2020-08-20T17:07:00Z">
        <w:r w:rsidR="008F15B7">
          <w:t xml:space="preserve"> (ref)</w:t>
        </w:r>
      </w:ins>
      <w:r>
        <w:t xml:space="preserve">. In </w:t>
      </w:r>
      <w:proofErr w:type="spellStart"/>
      <w:r>
        <w:rPr>
          <w:i/>
        </w:rPr>
        <w:t>Sorbus</w:t>
      </w:r>
      <w:proofErr w:type="spellEnd"/>
      <w:r>
        <w:t>,</w:t>
      </w:r>
      <w:ins w:id="96" w:author="BROWN Max" w:date="2020-08-20T15:06:00Z">
        <w:r w:rsidR="001470A6">
          <w:t xml:space="preserve"> </w:t>
        </w:r>
        <w:r w:rsidR="00EE5129">
          <w:t xml:space="preserve">hybridisation, polyploidy, and apomixis </w:t>
        </w:r>
      </w:ins>
      <w:ins w:id="97" w:author="BROWN Max" w:date="2020-08-20T15:09:00Z">
        <w:r w:rsidR="00EE5129">
          <w:t>have interacted to form numerous endemic species (ref).</w:t>
        </w:r>
      </w:ins>
      <w:ins w:id="98" w:author="BROWN Max" w:date="2020-08-20T16:31:00Z">
        <w:r w:rsidR="00953140">
          <w:t xml:space="preserve"> </w:t>
        </w:r>
        <w:r w:rsidR="00EC0DCF">
          <w:t xml:space="preserve">This process happens because there are few sexual diploid species (e.g. </w:t>
        </w:r>
        <w:proofErr w:type="spellStart"/>
        <w:r w:rsidR="00EC0DCF">
          <w:rPr>
            <w:i/>
          </w:rPr>
          <w:t>S.torminalis</w:t>
        </w:r>
        <w:proofErr w:type="spellEnd"/>
        <w:r w:rsidR="00EC0DCF">
          <w:rPr>
            <w:i/>
          </w:rPr>
          <w:t xml:space="preserve">, </w:t>
        </w:r>
        <w:proofErr w:type="spellStart"/>
        <w:r w:rsidR="00EC0DCF">
          <w:rPr>
            <w:i/>
          </w:rPr>
          <w:t>S.aria</w:t>
        </w:r>
      </w:ins>
      <w:proofErr w:type="spellEnd"/>
      <w:ins w:id="99" w:author="BROWN Max" w:date="2020-08-20T16:32:00Z">
        <w:r w:rsidR="00EC0DCF">
          <w:t>, and</w:t>
        </w:r>
        <w:r w:rsidR="00EC0DCF">
          <w:rPr>
            <w:i/>
          </w:rPr>
          <w:t xml:space="preserve"> </w:t>
        </w:r>
        <w:proofErr w:type="spellStart"/>
        <w:r w:rsidR="00EC0DCF">
          <w:rPr>
            <w:i/>
          </w:rPr>
          <w:t>S.aucuparia</w:t>
        </w:r>
        <w:proofErr w:type="spellEnd"/>
        <w:r w:rsidR="00EC0DCF">
          <w:t xml:space="preserve">) which hybridise with apomictic polyploid derivatives of the species </w:t>
        </w:r>
        <w:proofErr w:type="spellStart"/>
        <w:r w:rsidR="00EC0DCF">
          <w:rPr>
            <w:i/>
          </w:rPr>
          <w:t>S.aria</w:t>
        </w:r>
      </w:ins>
      <w:proofErr w:type="spellEnd"/>
      <w:ins w:id="100" w:author="BROWN Max" w:date="2020-08-20T17:07:00Z">
        <w:r w:rsidR="008F15B7">
          <w:t xml:space="preserve"> (ref)</w:t>
        </w:r>
      </w:ins>
      <w:ins w:id="101" w:author="BROWN Max" w:date="2020-08-20T16:32:00Z">
        <w:r w:rsidR="00EC0DCF">
          <w:t>.</w:t>
        </w:r>
      </w:ins>
      <w:ins w:id="102" w:author="BROWN Max" w:date="2020-08-20T16:33:00Z">
        <w:r w:rsidR="00EC0DCF">
          <w:t xml:space="preserve"> Apomictic </w:t>
        </w:r>
      </w:ins>
      <w:proofErr w:type="spellStart"/>
      <w:ins w:id="103" w:author="BROWN Max" w:date="2020-08-20T16:34:00Z">
        <w:r w:rsidR="00EC0DCF">
          <w:rPr>
            <w:i/>
          </w:rPr>
          <w:t>Sorbus</w:t>
        </w:r>
        <w:proofErr w:type="spellEnd"/>
        <w:r w:rsidR="00EC0DCF">
          <w:t xml:space="preserve"> species</w:t>
        </w:r>
      </w:ins>
      <w:ins w:id="104" w:author="BROWN Max" w:date="2020-08-20T16:36:00Z">
        <w:r w:rsidR="00EC0DCF">
          <w:t xml:space="preserve"> require pollen to</w:t>
        </w:r>
      </w:ins>
      <w:ins w:id="105" w:author="BROWN Max" w:date="2020-08-20T16:37:00Z">
        <w:r w:rsidR="00EC0DCF">
          <w:t xml:space="preserve"> </w:t>
        </w:r>
      </w:ins>
      <w:ins w:id="106" w:author="BROWN Max" w:date="2020-08-20T16:38:00Z">
        <w:r w:rsidR="00EC0DCF">
          <w:t>achieve successful asexual reproduction</w:t>
        </w:r>
      </w:ins>
      <w:ins w:id="107" w:author="BROWN Max" w:date="2020-08-20T16:37:00Z">
        <w:r w:rsidR="00EC0DCF">
          <w:t xml:space="preserve">, </w:t>
        </w:r>
      </w:ins>
      <w:ins w:id="108" w:author="BROWN Max" w:date="2020-08-20T16:38:00Z">
        <w:r w:rsidR="00EC0DCF">
          <w:t xml:space="preserve">however at low frequencies </w:t>
        </w:r>
      </w:ins>
      <w:ins w:id="109" w:author="BROWN Max" w:date="2020-08-20T16:39:00Z">
        <w:r w:rsidR="00EC0DCF">
          <w:t>the pollen can fertilise the maternal embryo a</w:t>
        </w:r>
      </w:ins>
      <w:ins w:id="110" w:author="BROWN Max" w:date="2020-08-20T16:40:00Z">
        <w:r w:rsidR="00EC0DCF">
          <w:t>nd this leads to a stable, new, polyploid, apomictic taxon</w:t>
        </w:r>
      </w:ins>
      <w:ins w:id="111" w:author="BROWN Max" w:date="2020-08-20T17:07:00Z">
        <w:r w:rsidR="008F15B7">
          <w:t xml:space="preserve"> (ref)</w:t>
        </w:r>
      </w:ins>
      <w:ins w:id="112" w:author="BROWN Max" w:date="2020-08-20T16:40:00Z">
        <w:r w:rsidR="00EC0DCF">
          <w:t>.</w:t>
        </w:r>
      </w:ins>
      <w:ins w:id="113" w:author="BROWN Max" w:date="2020-08-20T16:44:00Z">
        <w:r w:rsidR="0049718F">
          <w:t xml:space="preserve"> In all, more than 31 apom</w:t>
        </w:r>
      </w:ins>
      <w:ins w:id="114" w:author="BROWN Max" w:date="2020-08-20T16:45:00Z">
        <w:r w:rsidR="0049718F">
          <w:t>ictic species have arisen in this way</w:t>
        </w:r>
      </w:ins>
      <w:ins w:id="115" w:author="BROWN Max" w:date="2020-08-20T17:07:00Z">
        <w:r w:rsidR="008F15B7">
          <w:t xml:space="preserve"> (ref)</w:t>
        </w:r>
      </w:ins>
      <w:ins w:id="116" w:author="BROWN Max" w:date="2020-08-20T16:45:00Z">
        <w:r w:rsidR="0049718F">
          <w:t>.</w:t>
        </w:r>
      </w:ins>
      <w:ins w:id="117" w:author="BROWN Max" w:date="2020-08-20T16:46:00Z">
        <w:r w:rsidR="0049718F">
          <w:t xml:space="preserve"> The apomictic condition ensures that any new hybrid genotype is frozen in stasis, and can lead to complex </w:t>
        </w:r>
      </w:ins>
      <w:ins w:id="118" w:author="BROWN Max" w:date="2020-08-20T16:47:00Z">
        <w:r w:rsidR="0049718F">
          <w:t xml:space="preserve">reticulate evolutionary histories, which is seen in many other apomictic plant systems (refs). </w:t>
        </w:r>
      </w:ins>
    </w:p>
    <w:p w14:paraId="676F2B93" w14:textId="77777777" w:rsidR="00B703C9" w:rsidDel="0049718F" w:rsidRDefault="00B703C9" w:rsidP="00CF7DD7">
      <w:pPr>
        <w:rPr>
          <w:del w:id="119" w:author="BROWN Max" w:date="2020-08-20T16:47:00Z"/>
        </w:rPr>
      </w:pPr>
    </w:p>
    <w:p w14:paraId="707E395B" w14:textId="2EAE6AD8" w:rsidR="00AF05FA" w:rsidRDefault="00237DB0" w:rsidP="00CF7DD7">
      <w:pPr>
        <w:rPr>
          <w:ins w:id="120" w:author="BROWN Max" w:date="2020-08-20T14:39:00Z"/>
        </w:rPr>
      </w:pPr>
      <w:del w:id="121" w:author="BROWN Max" w:date="2020-08-20T16:47:00Z">
        <w:r w:rsidDel="0049718F">
          <w:delText xml:space="preserve"> apomictic species can iteratively generate novel lineages through hybridisation with sexual diploid progenitors, creating a complex reticulate network of related species which may themselves be both apomictic and sexual</w:delText>
        </w:r>
        <w:r w:rsidR="005F6DEA" w:rsidDel="0049718F">
          <w:delText xml:space="preserve"> (refs)</w:delText>
        </w:r>
        <w:r w:rsidDel="0049718F">
          <w:delText xml:space="preserve">. </w:delText>
        </w:r>
      </w:del>
      <w:r>
        <w:t xml:space="preserve">Not only is hybridisation important in generating biological diversity and complexity, it is also a common phenomenon both geographically, and phylogenetically (refs). The clear and widespread abundance of this phenomenon means it has had, and continues to have, a profound effect on the evolution of plants – especially in </w:t>
      </w:r>
      <w:r w:rsidR="009D0148">
        <w:t>conjunction</w:t>
      </w:r>
      <w:r>
        <w:t xml:space="preserve"> with selfing, apomixis, and polyploidy.</w:t>
      </w:r>
    </w:p>
    <w:p w14:paraId="2BF33DC9" w14:textId="70772A37" w:rsidR="00B703C9" w:rsidDel="0049718F" w:rsidRDefault="00B703C9" w:rsidP="00CF7DD7">
      <w:pPr>
        <w:rPr>
          <w:del w:id="122" w:author="BROWN Max" w:date="2020-08-20T16:47:00Z"/>
        </w:rPr>
      </w:pPr>
    </w:p>
    <w:p w14:paraId="7E8AD9A1" w14:textId="77777777" w:rsidR="00803890" w:rsidRDefault="00803890" w:rsidP="00CF7DD7"/>
    <w:p w14:paraId="368F94F3" w14:textId="206E8F1B" w:rsidR="00D22018" w:rsidRDefault="00220A22" w:rsidP="006B14DE">
      <w:pPr>
        <w:ind w:firstLine="720"/>
      </w:pPr>
      <w:r>
        <w:rPr>
          <w:b/>
        </w:rPr>
        <w:t>The role of ploidy in taxonomic complexity</w:t>
      </w:r>
      <w:r w:rsidR="001E3F80">
        <w:t>:</w:t>
      </w:r>
    </w:p>
    <w:p w14:paraId="688A737B" w14:textId="18E223EB" w:rsidR="00CF7DD7" w:rsidRDefault="00CF7DD7" w:rsidP="00CF7DD7"/>
    <w:p w14:paraId="64661E6F" w14:textId="3F93F4BB" w:rsidR="00E10A02" w:rsidRDefault="00D20970" w:rsidP="00CF7DD7">
      <w:r w:rsidRPr="009772C8">
        <w:t xml:space="preserve">Polyploidy is the condition where a cell contains more than two sets of chromosomes </w:t>
      </w:r>
      <w:r w:rsidRPr="00FF5E86">
        <w:t>as a result of wh</w:t>
      </w:r>
      <w:r w:rsidRPr="009772C8">
        <w:t>ole genome duplication (WGD)</w:t>
      </w:r>
      <w:r w:rsidR="00D270DF">
        <w:t>, and is featured in almost all TCGs</w:t>
      </w:r>
      <w:ins w:id="123" w:author="BROWN Max" w:date="2020-08-20T13:46:00Z">
        <w:r w:rsidR="00EA6DB5">
          <w:t xml:space="preserve"> involving plants</w:t>
        </w:r>
      </w:ins>
      <w:r w:rsidRPr="009772C8">
        <w:t>.</w:t>
      </w:r>
      <w:r>
        <w:t xml:space="preserve"> </w:t>
      </w:r>
      <w:r w:rsidRPr="009772C8">
        <w:t xml:space="preserve">The two major routes to polyploidy are either through </w:t>
      </w:r>
      <w:r>
        <w:t>WGD</w:t>
      </w:r>
      <w:r w:rsidRPr="009772C8">
        <w:t xml:space="preserve"> of a single species chromosome complement, known as </w:t>
      </w:r>
      <w:proofErr w:type="spellStart"/>
      <w:r w:rsidRPr="009772C8">
        <w:t>autopolyploidy</w:t>
      </w:r>
      <w:proofErr w:type="spellEnd"/>
      <w:r w:rsidR="0005304F">
        <w:t>,</w:t>
      </w:r>
      <w:r w:rsidRPr="009772C8">
        <w:t xml:space="preserve"> or through hybridisation between two species</w:t>
      </w:r>
      <w:r>
        <w:t xml:space="preserve"> followed by WGD</w:t>
      </w:r>
      <w:r w:rsidRPr="009772C8">
        <w:t xml:space="preserve">, known as </w:t>
      </w:r>
      <w:proofErr w:type="spellStart"/>
      <w:r w:rsidRPr="009772C8">
        <w:t>allopolyploidy</w:t>
      </w:r>
      <w:proofErr w:type="spellEnd"/>
      <w:r w:rsidR="0001528F">
        <w:t xml:space="preserve"> (however, there are other mechanisms; see</w:t>
      </w:r>
      <w:r>
        <w:t xml:space="preserve"> </w:t>
      </w:r>
      <w:r>
        <w:fldChar w:fldCharType="begin"/>
      </w:r>
      <w: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fldChar w:fldCharType="separate"/>
      </w:r>
      <w:r>
        <w:rPr>
          <w:noProof/>
        </w:rPr>
        <w:t>(Ramsey and Schemske, 1998)</w:t>
      </w:r>
      <w:r>
        <w:fldChar w:fldCharType="end"/>
      </w:r>
      <w:r w:rsidR="0001528F">
        <w:t>)</w:t>
      </w:r>
      <w:r w:rsidRPr="009772C8">
        <w:t>.</w:t>
      </w:r>
      <w:ins w:id="124" w:author="BROWN Max" w:date="2020-08-20T17:09:00Z">
        <w:r w:rsidR="008F15B7">
          <w:t xml:space="preserve"> </w:t>
        </w:r>
      </w:ins>
      <w:ins w:id="125" w:author="BROWN Max" w:date="2020-08-20T17:14:00Z">
        <w:r w:rsidR="000643F1">
          <w:t>As polyploid individuals tend to be larger, more vigorous, and quicker growing, it is no surprise that many plant crop species are polyploid (</w:t>
        </w:r>
      </w:ins>
      <w:ins w:id="126" w:author="BROWN Max" w:date="2020-08-20T17:15:00Z">
        <w:r w:rsidR="000643F1">
          <w:t xml:space="preserve">e.g. wheat, rice, potato, maize </w:t>
        </w:r>
      </w:ins>
      <w:ins w:id="127" w:author="BROWN Max" w:date="2020-08-20T17:14:00Z">
        <w:r w:rsidR="000643F1">
          <w:t>refs)</w:t>
        </w:r>
      </w:ins>
      <w:ins w:id="128" w:author="BROWN Max" w:date="2020-08-20T17:15:00Z">
        <w:r w:rsidR="000643F1">
          <w:t>.</w:t>
        </w:r>
      </w:ins>
      <w:r w:rsidRPr="009772C8">
        <w:t xml:space="preserve"> Although </w:t>
      </w:r>
      <w:r>
        <w:t xml:space="preserve">the majority of </w:t>
      </w:r>
      <w:r w:rsidRPr="009772C8">
        <w:t>plant species are diploid (~67%</w:t>
      </w:r>
      <w:r>
        <w:t xml:space="preserve">, </w:t>
      </w:r>
      <w:r>
        <w:fldChar w:fldCharType="begin"/>
      </w:r>
      <w:r>
        <w: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instrText>
      </w:r>
      <w:r>
        <w:fldChar w:fldCharType="separate"/>
      </w:r>
      <w:r>
        <w:rPr>
          <w:noProof/>
        </w:rPr>
        <w:t>(Rice et al., 2019)</w:t>
      </w:r>
      <w:r>
        <w:fldChar w:fldCharType="end"/>
      </w:r>
      <w:r w:rsidRPr="009772C8">
        <w:t xml:space="preserve">, extensive variability in ploidy levels exist </w:t>
      </w:r>
      <w:r w:rsidR="0001528F">
        <w:t>across flowering plants</w:t>
      </w:r>
      <w:r w:rsidR="0005304F">
        <w:t>, at all taxonomic levels</w:t>
      </w:r>
      <w:r w:rsidRPr="009772C8">
        <w:t xml:space="preserve"> </w:t>
      </w:r>
      <w: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instrText xml:space="preserve"> ADDIN EN.CITE </w:instrText>
      </w:r>
      <w: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instrText xml:space="preserve"> ADDIN EN.CITE.DATA </w:instrText>
      </w:r>
      <w:r>
        <w:fldChar w:fldCharType="end"/>
      </w:r>
      <w:r>
        <w:fldChar w:fldCharType="separate"/>
      </w:r>
      <w:r>
        <w:rPr>
          <w:noProof/>
        </w:rPr>
        <w:t>(Kolar et al., 2017, Soltis et al., 2010)</w:t>
      </w:r>
      <w:r>
        <w:fldChar w:fldCharType="end"/>
      </w:r>
      <w:r>
        <w:t>. Both the spatial and phylogenetic distribution of ploidy variation are unlikely to be uniform due to climatic and clade specific effects on unreduced gamete formation</w:t>
      </w:r>
      <w:r w:rsidR="0001528F">
        <w:t xml:space="preserve">, which is the main driver </w:t>
      </w:r>
      <w:r w:rsidR="0049119E">
        <w:t xml:space="preserve">in the creation </w:t>
      </w:r>
      <w:r w:rsidR="0001528F">
        <w:t>of polyploid organisms</w:t>
      </w:r>
      <w:r>
        <w:t xml:space="preserve"> </w:t>
      </w:r>
      <w: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instrText xml:space="preserve"> ADDIN EN.CITE </w:instrText>
      </w:r>
      <w: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instrText xml:space="preserve"> ADDIN EN.CITE.DATA </w:instrText>
      </w:r>
      <w:r>
        <w:fldChar w:fldCharType="end"/>
      </w:r>
      <w:r>
        <w:fldChar w:fldCharType="separate"/>
      </w:r>
      <w:r>
        <w:rPr>
          <w:noProof/>
        </w:rPr>
        <w:t>(Kreiner et al., 2017a, Bretagnolle and Thompson, 1995, Rice et al., 2019)</w:t>
      </w:r>
      <w:r>
        <w:fldChar w:fldCharType="end"/>
      </w:r>
      <w:r>
        <w:t xml:space="preserve">. </w:t>
      </w:r>
    </w:p>
    <w:p w14:paraId="72BAD1F1" w14:textId="77777777" w:rsidR="00E10A02" w:rsidRDefault="00E10A02" w:rsidP="00CF7DD7"/>
    <w:p w14:paraId="7B34AA31" w14:textId="46B1BDE6" w:rsidR="001C0358" w:rsidRPr="005844A5" w:rsidRDefault="005A7FE3" w:rsidP="00AF05FA">
      <w:pPr>
        <w:rPr>
          <w:ins w:id="129" w:author="BROWN Max" w:date="2020-08-21T10:02:00Z"/>
        </w:rPr>
      </w:pPr>
      <w:r>
        <w:t xml:space="preserve">Polyploidy </w:t>
      </w:r>
      <w:commentRangeStart w:id="130"/>
      <w:del w:id="131" w:author="BROWN Max" w:date="2020-08-20T17:26:00Z">
        <w:r w:rsidR="004A324D" w:rsidDel="005F11F5">
          <w:delText>drive</w:delText>
        </w:r>
        <w:r w:rsidDel="005F11F5">
          <w:delText>s</w:delText>
        </w:r>
        <w:r w:rsidR="004A324D" w:rsidDel="005F11F5">
          <w:delText xml:space="preserve"> </w:delText>
        </w:r>
      </w:del>
      <w:ins w:id="132" w:author="BROWN Max" w:date="2020-08-20T17:26:00Z">
        <w:r w:rsidR="005F11F5">
          <w:t>is a contributing factor to</w:t>
        </w:r>
        <w:r w:rsidR="005F11F5">
          <w:t xml:space="preserve"> </w:t>
        </w:r>
      </w:ins>
      <w:r w:rsidR="004A324D">
        <w:t>taxonomic complexity</w:t>
      </w:r>
      <w:ins w:id="133" w:author="BROWN Max" w:date="2020-08-20T17:28:00Z">
        <w:r w:rsidR="004F731D">
          <w:t xml:space="preserve">, </w:t>
        </w:r>
      </w:ins>
      <w:ins w:id="134" w:author="BROWN Max" w:date="2020-08-20T17:58:00Z">
        <w:r w:rsidR="00391235">
          <w:t>with recurrent</w:t>
        </w:r>
      </w:ins>
      <w:ins w:id="135" w:author="BROWN Max" w:date="2020-08-20T17:28:00Z">
        <w:r w:rsidR="004F731D">
          <w:t xml:space="preserve"> polyploid</w:t>
        </w:r>
      </w:ins>
      <w:ins w:id="136" w:author="BROWN Max" w:date="2020-08-20T17:58:00Z">
        <w:r w:rsidR="00391235">
          <w:t xml:space="preserve"> formation followed</w:t>
        </w:r>
      </w:ins>
      <w:ins w:id="137" w:author="BROWN Max" w:date="2020-08-20T21:36:00Z">
        <w:r w:rsidR="001C5449">
          <w:t xml:space="preserve"> by hybridisation within and between ploidy levels </w:t>
        </w:r>
      </w:ins>
      <w:ins w:id="138" w:author="BROWN Max" w:date="2020-08-20T21:37:00Z">
        <w:r w:rsidR="001C5449">
          <w:t xml:space="preserve">being </w:t>
        </w:r>
      </w:ins>
      <w:ins w:id="139" w:author="BROWN Max" w:date="2020-08-21T09:37:00Z">
        <w:r w:rsidR="009C76A9">
          <w:t>a</w:t>
        </w:r>
      </w:ins>
      <w:ins w:id="140" w:author="BROWN Max" w:date="2020-08-20T21:37:00Z">
        <w:r w:rsidR="001C5449">
          <w:t xml:space="preserve"> main driver</w:t>
        </w:r>
      </w:ins>
      <w:ins w:id="141" w:author="BROWN Max" w:date="2020-08-21T09:37:00Z">
        <w:r w:rsidR="009C76A9">
          <w:t xml:space="preserve"> (</w:t>
        </w:r>
        <w:commentRangeStart w:id="142"/>
        <w:r w:rsidR="009C76A9">
          <w:t>ref</w:t>
        </w:r>
        <w:commentRangeEnd w:id="142"/>
        <w:r w:rsidR="009C76A9">
          <w:rPr>
            <w:rStyle w:val="CommentReference"/>
          </w:rPr>
          <w:commentReference w:id="142"/>
        </w:r>
        <w:r w:rsidR="009C76A9">
          <w:t>)</w:t>
        </w:r>
      </w:ins>
      <w:ins w:id="143" w:author="BROWN Max" w:date="2020-08-20T17:29:00Z">
        <w:r w:rsidR="004F731D">
          <w:t xml:space="preserve">. </w:t>
        </w:r>
      </w:ins>
      <w:ins w:id="144" w:author="BROWN Max" w:date="2020-08-21T09:37:00Z">
        <w:r w:rsidR="00F05B71">
          <w:t>Further, there is</w:t>
        </w:r>
      </w:ins>
      <w:ins w:id="145" w:author="BROWN Max" w:date="2020-08-20T17:29:00Z">
        <w:r w:rsidR="004F731D">
          <w:t xml:space="preserve"> evidence to suggest that polyploidy facilitates</w:t>
        </w:r>
      </w:ins>
      <w:del w:id="146" w:author="BROWN Max" w:date="2020-08-20T17:26:00Z">
        <w:r w:rsidR="004A324D" w:rsidDel="005F11F5">
          <w:delText xml:space="preserve"> by reducing gene flow between populations that differ in ploidy level</w:delText>
        </w:r>
        <w:commentRangeEnd w:id="130"/>
        <w:r w:rsidDel="005F11F5">
          <w:rPr>
            <w:rStyle w:val="CommentReference"/>
          </w:rPr>
          <w:commentReference w:id="130"/>
        </w:r>
        <w:r w:rsidR="004A324D" w:rsidDel="005F11F5">
          <w:delText>,</w:delText>
        </w:r>
      </w:del>
      <w:r w:rsidR="004A324D">
        <w:t xml:space="preserve"> </w:t>
      </w:r>
      <w:ins w:id="147" w:author="BROWN Max" w:date="2020-08-20T17:29:00Z">
        <w:r w:rsidR="004F731D">
          <w:t>hybridisation as ploidy level increases</w:t>
        </w:r>
      </w:ins>
      <w:ins w:id="148" w:author="BROWN Max" w:date="2020-08-21T09:43:00Z">
        <w:r w:rsidR="00A87097">
          <w:t xml:space="preserve">, i.e. tetraploid x tetraploid crosses are more </w:t>
        </w:r>
      </w:ins>
      <w:ins w:id="149" w:author="BROWN Max" w:date="2020-08-21T09:46:00Z">
        <w:r w:rsidR="00A87097">
          <w:t>successful</w:t>
        </w:r>
      </w:ins>
      <w:ins w:id="150" w:author="BROWN Max" w:date="2020-08-21T09:43:00Z">
        <w:r w:rsidR="00A87097">
          <w:t xml:space="preserve"> than diploi</w:t>
        </w:r>
      </w:ins>
      <w:ins w:id="151" w:author="BROWN Max" w:date="2020-08-21T09:44:00Z">
        <w:r w:rsidR="00A87097">
          <w:t>d x diploid crosses</w:t>
        </w:r>
      </w:ins>
      <w:ins w:id="152" w:author="BROWN Max" w:date="2020-08-20T17:29:00Z">
        <w:r w:rsidR="004F731D">
          <w:t xml:space="preserve"> (</w:t>
        </w:r>
        <w:commentRangeStart w:id="153"/>
        <w:r w:rsidR="004F731D">
          <w:t>ref</w:t>
        </w:r>
      </w:ins>
      <w:commentRangeEnd w:id="153"/>
      <w:ins w:id="154" w:author="BROWN Max" w:date="2020-08-21T09:42:00Z">
        <w:r w:rsidR="00F05B71">
          <w:rPr>
            <w:rStyle w:val="CommentReference"/>
          </w:rPr>
          <w:commentReference w:id="153"/>
        </w:r>
      </w:ins>
      <w:ins w:id="155" w:author="BROWN Max" w:date="2020-08-20T17:29:00Z">
        <w:r w:rsidR="004F731D">
          <w:t xml:space="preserve">). </w:t>
        </w:r>
      </w:ins>
      <w:ins w:id="156" w:author="BROWN Max" w:date="2020-08-21T09:46:00Z">
        <w:r w:rsidR="00A87097">
          <w:t>Shifts in mating system from outcrossing to selfing or apomixis are also correlated with polyploid formation, due to</w:t>
        </w:r>
      </w:ins>
      <w:ins w:id="157" w:author="BROWN Max" w:date="2020-08-21T09:50:00Z">
        <w:r w:rsidR="00A87097">
          <w:t xml:space="preserve"> </w:t>
        </w:r>
        <w:r w:rsidR="00635B3E">
          <w:t>the breakdown of self-incompatibility</w:t>
        </w:r>
      </w:ins>
      <w:ins w:id="158" w:author="BROWN Max" w:date="2020-08-21T09:53:00Z">
        <w:r w:rsidR="00635B3E">
          <w:t xml:space="preserve"> (ref)</w:t>
        </w:r>
      </w:ins>
      <w:ins w:id="159" w:author="BROWN Max" w:date="2020-08-21T09:50:00Z">
        <w:r w:rsidR="00635B3E">
          <w:t xml:space="preserve">, selection </w:t>
        </w:r>
      </w:ins>
      <w:ins w:id="160" w:author="BROWN Max" w:date="2020-08-21T09:55:00Z">
        <w:r w:rsidR="0029446E">
          <w:t xml:space="preserve">against of </w:t>
        </w:r>
      </w:ins>
      <w:ins w:id="161" w:author="BROWN Max" w:date="2020-08-21T09:51:00Z">
        <w:r w:rsidR="00635B3E">
          <w:t xml:space="preserve">minority cytotype exclusion (ref), and the </w:t>
        </w:r>
      </w:ins>
      <w:ins w:id="162" w:author="BROWN Max" w:date="2020-08-21T09:52:00Z">
        <w:r w:rsidR="00635B3E">
          <w:t>capability of polyploids to a</w:t>
        </w:r>
      </w:ins>
      <w:ins w:id="163" w:author="BROWN Max" w:date="2020-08-21T09:53:00Z">
        <w:r w:rsidR="00635B3E">
          <w:t>lleviate inbreeding depression (</w:t>
        </w:r>
        <w:commentRangeStart w:id="164"/>
        <w:r w:rsidR="00635B3E">
          <w:t>ref</w:t>
        </w:r>
        <w:commentRangeEnd w:id="164"/>
        <w:r w:rsidR="00635B3E">
          <w:rPr>
            <w:rStyle w:val="CommentReference"/>
          </w:rPr>
          <w:commentReference w:id="164"/>
        </w:r>
        <w:r w:rsidR="00635B3E">
          <w:t>).</w:t>
        </w:r>
      </w:ins>
      <w:ins w:id="165" w:author="BROWN Max" w:date="2020-08-21T09:51:00Z">
        <w:r w:rsidR="00635B3E">
          <w:t xml:space="preserve"> </w:t>
        </w:r>
      </w:ins>
      <w:del w:id="166" w:author="BROWN Max" w:date="2020-08-21T09:55:00Z">
        <w:r w:rsidR="004A324D" w:rsidDel="001F52F5">
          <w:delText xml:space="preserve">and </w:delText>
        </w:r>
        <w:r w:rsidR="0005304F" w:rsidDel="001F52F5">
          <w:delText xml:space="preserve">polyploidy </w:delText>
        </w:r>
        <w:r w:rsidR="004A324D" w:rsidDel="001F52F5">
          <w:delText xml:space="preserve">is also correlated with high levels of </w:delText>
        </w:r>
        <w:commentRangeStart w:id="167"/>
        <w:r w:rsidR="004A324D" w:rsidDel="001F52F5">
          <w:delText>selfing and apomixis</w:delText>
        </w:r>
        <w:r w:rsidR="005D32B2" w:rsidDel="001F52F5">
          <w:delText xml:space="preserve"> </w:delText>
        </w:r>
        <w:commentRangeEnd w:id="167"/>
        <w:r w:rsidDel="001F52F5">
          <w:rPr>
            <w:rStyle w:val="CommentReference"/>
          </w:rPr>
          <w:commentReference w:id="167"/>
        </w:r>
        <w:r w:rsidR="005D32B2" w:rsidDel="001F52F5">
          <w:delText>in some taxa</w:delText>
        </w:r>
        <w:r w:rsidR="004A324D" w:rsidDel="001F52F5">
          <w:delText xml:space="preserve">. </w:delText>
        </w:r>
      </w:del>
      <w:r w:rsidR="005D32B2">
        <w:t>R</w:t>
      </w:r>
      <w:r w:rsidR="004A324D">
        <w:t xml:space="preserve">ecurrent polyploidisation </w:t>
      </w:r>
      <w:del w:id="168" w:author="BROWN Max" w:date="2020-08-21T10:02:00Z">
        <w:r w:rsidR="004A324D" w:rsidDel="001C0358">
          <w:delText xml:space="preserve">can </w:delText>
        </w:r>
      </w:del>
      <w:ins w:id="169" w:author="BROWN Max" w:date="2020-08-21T10:02:00Z">
        <w:r w:rsidR="001C0358">
          <w:t>has been shown to</w:t>
        </w:r>
        <w:r w:rsidR="001C0358">
          <w:t xml:space="preserve"> </w:t>
        </w:r>
      </w:ins>
      <w:r w:rsidR="004A324D">
        <w:t xml:space="preserve">generate taxa of ever higher ploidy levels, some of which may persist to form new species, or backcross with parental species to form a complex reticulate </w:t>
      </w:r>
      <w:r>
        <w:t>group</w:t>
      </w:r>
      <w:ins w:id="170" w:author="BROWN Max" w:date="2020-08-21T10:00:00Z">
        <w:r w:rsidR="001F52F5">
          <w:t xml:space="preserve"> (</w:t>
        </w:r>
        <w:commentRangeStart w:id="171"/>
        <w:r w:rsidR="001F52F5">
          <w:t>refs</w:t>
        </w:r>
        <w:commentRangeEnd w:id="171"/>
        <w:r w:rsidR="001F52F5">
          <w:rPr>
            <w:rStyle w:val="CommentReference"/>
          </w:rPr>
          <w:commentReference w:id="171"/>
        </w:r>
        <w:r w:rsidR="001F52F5">
          <w:t>)</w:t>
        </w:r>
      </w:ins>
      <w:r w:rsidR="004A324D">
        <w:t>.</w:t>
      </w:r>
      <w:r w:rsidR="00D13E09" w:rsidRPr="009772C8">
        <w:t xml:space="preserve"> </w:t>
      </w:r>
      <w:ins w:id="172" w:author="BROWN Max" w:date="2020-08-21T13:24:00Z">
        <w:r w:rsidR="005844A5">
          <w:t>P</w:t>
        </w:r>
      </w:ins>
      <w:ins w:id="173" w:author="BROWN Max" w:date="2020-08-21T10:09:00Z">
        <w:r w:rsidR="001C0358">
          <w:t>olyploid type</w:t>
        </w:r>
      </w:ins>
      <w:ins w:id="174" w:author="BROWN Max" w:date="2020-08-21T10:10:00Z">
        <w:r w:rsidR="001C0358">
          <w:t xml:space="preserve"> </w:t>
        </w:r>
        <w:r w:rsidR="001C0358">
          <w:lastRenderedPageBreak/>
          <w:t>(auto or allopolyploid</w:t>
        </w:r>
      </w:ins>
      <w:ins w:id="175" w:author="BROWN Max" w:date="2020-08-21T10:11:00Z">
        <w:r w:rsidR="001C0358">
          <w:t>)</w:t>
        </w:r>
      </w:ins>
      <w:ins w:id="176" w:author="BROWN Max" w:date="2020-08-21T10:09:00Z">
        <w:r w:rsidR="001C0358">
          <w:t xml:space="preserve"> is </w:t>
        </w:r>
      </w:ins>
      <w:ins w:id="177" w:author="BROWN Max" w:date="2020-08-21T10:10:00Z">
        <w:r w:rsidR="001C0358">
          <w:t>important in determining their role in taxonomic complexity</w:t>
        </w:r>
      </w:ins>
      <w:ins w:id="178" w:author="BROWN Max" w:date="2020-08-21T13:20:00Z">
        <w:r w:rsidR="005844A5">
          <w:t>.</w:t>
        </w:r>
        <w:r w:rsidR="005844A5" w:rsidRPr="005844A5">
          <w:t xml:space="preserve"> </w:t>
        </w:r>
        <w:proofErr w:type="spellStart"/>
        <w:r w:rsidR="005844A5">
          <w:t>Autopolyploids</w:t>
        </w:r>
        <w:proofErr w:type="spellEnd"/>
        <w:r w:rsidR="005844A5">
          <w:t xml:space="preserve"> and allopolyploids are frequent in nature; current estimates for both kinds of polyploids are around 10% (refs)</w:t>
        </w:r>
      </w:ins>
      <w:ins w:id="179" w:author="BROWN Max" w:date="2020-08-21T10:10:00Z">
        <w:r w:rsidR="001C0358">
          <w:t xml:space="preserve">. </w:t>
        </w:r>
      </w:ins>
      <w:proofErr w:type="spellStart"/>
      <w:ins w:id="180" w:author="BROWN Max" w:date="2020-08-21T10:11:00Z">
        <w:r w:rsidR="008D04E3">
          <w:t>Autopolyploids</w:t>
        </w:r>
        <w:proofErr w:type="spellEnd"/>
        <w:r w:rsidR="008D04E3">
          <w:t xml:space="preserve"> form complexes within species where </w:t>
        </w:r>
      </w:ins>
      <w:ins w:id="181" w:author="BROWN Max" w:date="2020-08-21T11:05:00Z">
        <w:r w:rsidR="00E74FBA">
          <w:t>ecology can shape the distribution of cytotypes (ref)</w:t>
        </w:r>
        <w:r w:rsidR="008E5415">
          <w:t xml:space="preserve">, however these cytotypes are rarely considered species (ref). Allopolyploids </w:t>
        </w:r>
      </w:ins>
      <w:ins w:id="182" w:author="BROWN Max" w:date="2020-08-21T12:40:00Z">
        <w:r w:rsidR="00A32F2D">
          <w:t>contribute to taxonomic complexity by combining two distinct genotypes to form a usually distinct and isola</w:t>
        </w:r>
      </w:ins>
      <w:ins w:id="183" w:author="BROWN Max" w:date="2020-08-21T12:41:00Z">
        <w:r w:rsidR="00A32F2D">
          <w:t xml:space="preserve">ted taxon from the parents (ref). </w:t>
        </w:r>
      </w:ins>
      <w:ins w:id="184" w:author="BROWN Max" w:date="2020-08-21T13:21:00Z">
        <w:r w:rsidR="005844A5">
          <w:t xml:space="preserve">Both kinds of polyploid are present within some TCGs (e.g. </w:t>
        </w:r>
        <w:proofErr w:type="spellStart"/>
        <w:r w:rsidR="005844A5">
          <w:rPr>
            <w:i/>
          </w:rPr>
          <w:t>Sorbus</w:t>
        </w:r>
        <w:proofErr w:type="spellEnd"/>
        <w:r w:rsidR="005844A5">
          <w:rPr>
            <w:i/>
          </w:rPr>
          <w:t xml:space="preserve">, </w:t>
        </w:r>
      </w:ins>
      <w:proofErr w:type="spellStart"/>
      <w:ins w:id="185" w:author="BROWN Max" w:date="2020-08-21T13:23:00Z">
        <w:r w:rsidR="005844A5">
          <w:rPr>
            <w:i/>
          </w:rPr>
          <w:t>Cochlearia</w:t>
        </w:r>
        <w:proofErr w:type="spellEnd"/>
        <w:r w:rsidR="005844A5">
          <w:t>; refs).</w:t>
        </w:r>
      </w:ins>
    </w:p>
    <w:p w14:paraId="2F870D5A" w14:textId="50F02EC7" w:rsidR="001C0358" w:rsidRDefault="005D32B2" w:rsidP="00AF05FA">
      <w:pPr>
        <w:rPr>
          <w:ins w:id="186" w:author="BROWN Max" w:date="2020-08-21T10:02:00Z"/>
        </w:rPr>
      </w:pPr>
      <w:del w:id="187" w:author="BROWN Max" w:date="2020-08-21T11:07:00Z">
        <w:r w:rsidDel="008E5415">
          <w:delText>P</w:delText>
        </w:r>
        <w:r w:rsidR="00E10A02" w:rsidDel="008E5415">
          <w:delText>loidy</w:delText>
        </w:r>
        <w:r w:rsidDel="008E5415">
          <w:delText xml:space="preserve"> level also</w:delText>
        </w:r>
        <w:r w:rsidR="00E10A02" w:rsidDel="008E5415">
          <w:delText xml:space="preserve"> varies extensively even within species, and while allopolyploids tend to be classified as new species, autopolyploids generated at the population level are rarely warranted species status. </w:delText>
        </w:r>
        <w:r w:rsidDel="008E5415">
          <w:delText>This is despite a</w:delText>
        </w:r>
        <w:r w:rsidR="00E10A02" w:rsidDel="008E5415">
          <w:delText xml:space="preserve">utopolyploids </w:delText>
        </w:r>
        <w:r w:rsidDel="008E5415">
          <w:delText>generally</w:delText>
        </w:r>
        <w:r w:rsidR="00E10A02" w:rsidDel="008E5415">
          <w:delText xml:space="preserve"> show</w:delText>
        </w:r>
        <w:r w:rsidDel="008E5415">
          <w:delText>ing</w:delText>
        </w:r>
        <w:r w:rsidR="00E10A02" w:rsidDel="008E5415">
          <w:delText xml:space="preserve"> strong geographical structuring, and can in some cases bear</w:delText>
        </w:r>
        <w:r w:rsidDel="008E5415">
          <w:delText>ing</w:delText>
        </w:r>
        <w:r w:rsidR="00E10A02" w:rsidDel="008E5415">
          <w:delText xml:space="preserve"> differing morphologies (refs). </w:delText>
        </w:r>
      </w:del>
    </w:p>
    <w:p w14:paraId="684A258F" w14:textId="0F113FFD" w:rsidR="00642D80" w:rsidRDefault="00AF05FA" w:rsidP="00AF05FA">
      <w:pPr>
        <w:rPr>
          <w:ins w:id="188" w:author="BROWN Max" w:date="2020-08-21T14:06:00Z"/>
        </w:rPr>
      </w:pPr>
      <w:r>
        <w:t>Lastly, unusual cytogenetic features in some plant groups</w:t>
      </w:r>
      <w:ins w:id="189" w:author="BROWN Max" w:date="2020-08-21T10:00:00Z">
        <w:r w:rsidR="001F52F5">
          <w:t xml:space="preserve"> have generated </w:t>
        </w:r>
        <w:r w:rsidR="001C0358">
          <w:t>TCGs that have</w:t>
        </w:r>
      </w:ins>
      <w:ins w:id="190" w:author="BROWN Max" w:date="2020-08-21T10:01:00Z">
        <w:r w:rsidR="001C0358">
          <w:t xml:space="preserve"> defied classification for over a hundred years.</w:t>
        </w:r>
      </w:ins>
      <w:ins w:id="191" w:author="BROWN Max" w:date="2020-08-21T13:24:00Z">
        <w:r w:rsidR="005844A5">
          <w:t xml:space="preserve"> </w:t>
        </w:r>
      </w:ins>
      <w:ins w:id="192" w:author="BROWN Max" w:date="2020-08-21T13:25:00Z">
        <w:r w:rsidR="005844A5">
          <w:t xml:space="preserve">Two examples </w:t>
        </w:r>
      </w:ins>
      <w:ins w:id="193" w:author="BROWN Max" w:date="2020-08-21T13:30:00Z">
        <w:r w:rsidR="00F4733B">
          <w:t xml:space="preserve">are the dog roses in the section </w:t>
        </w:r>
      </w:ins>
      <w:proofErr w:type="spellStart"/>
      <w:ins w:id="194" w:author="BROWN Max" w:date="2020-08-21T13:31:00Z">
        <w:r w:rsidR="00F4733B">
          <w:rPr>
            <w:i/>
          </w:rPr>
          <w:t>Caninae</w:t>
        </w:r>
        <w:proofErr w:type="spellEnd"/>
        <w:r w:rsidR="00F4733B">
          <w:t xml:space="preserve"> and the evening primroses in section </w:t>
        </w:r>
        <w:proofErr w:type="spellStart"/>
        <w:r w:rsidR="00F4733B">
          <w:rPr>
            <w:i/>
          </w:rPr>
          <w:t>Oenothera</w:t>
        </w:r>
      </w:ins>
      <w:proofErr w:type="spellEnd"/>
      <w:ins w:id="195" w:author="BROWN Max" w:date="2020-08-21T14:00:00Z">
        <w:r w:rsidR="00321DB6">
          <w:t xml:space="preserve"> (refs)</w:t>
        </w:r>
      </w:ins>
      <w:ins w:id="196" w:author="BROWN Max" w:date="2020-08-21T13:31:00Z">
        <w:r w:rsidR="00F4733B">
          <w:t xml:space="preserve">. </w:t>
        </w:r>
      </w:ins>
      <w:ins w:id="197" w:author="BROWN Max" w:date="2020-08-21T13:32:00Z">
        <w:r w:rsidR="00F4733B">
          <w:t xml:space="preserve">The </w:t>
        </w:r>
      </w:ins>
      <w:ins w:id="198" w:author="BROWN Max" w:date="2020-08-21T13:31:00Z">
        <w:r w:rsidR="00F4733B">
          <w:t>dog roses</w:t>
        </w:r>
      </w:ins>
      <w:del w:id="199" w:author="BROWN Max" w:date="2020-08-21T10:00:00Z">
        <w:r w:rsidDel="001F52F5">
          <w:delText xml:space="preserve">, </w:delText>
        </w:r>
      </w:del>
      <w:ins w:id="200" w:author="BROWN Max" w:date="2020-08-21T13:32:00Z">
        <w:r w:rsidR="00F4733B">
          <w:t xml:space="preserve"> present an unusual breeding system where the </w:t>
        </w:r>
      </w:ins>
      <w:ins w:id="201" w:author="BROWN Max" w:date="2020-08-21T13:33:00Z">
        <w:r w:rsidR="00F4733B">
          <w:t>female parent contributes 3-5 copies of the genome and the male parent contributes only one</w:t>
        </w:r>
      </w:ins>
      <w:ins w:id="202" w:author="BROWN Max" w:date="2020-08-21T13:40:00Z">
        <w:r w:rsidR="005D75AE">
          <w:t xml:space="preserve"> (section </w:t>
        </w:r>
        <w:proofErr w:type="spellStart"/>
        <w:r w:rsidR="005D75AE">
          <w:rPr>
            <w:i/>
          </w:rPr>
          <w:t>Caninae</w:t>
        </w:r>
        <w:proofErr w:type="spellEnd"/>
        <w:r w:rsidR="005D75AE">
          <w:t xml:space="preserve"> species are usually pentaploid</w:t>
        </w:r>
      </w:ins>
      <w:ins w:id="203" w:author="BROWN Max" w:date="2020-08-21T14:00:00Z">
        <w:r w:rsidR="00321DB6">
          <w:t>; refs</w:t>
        </w:r>
      </w:ins>
      <w:ins w:id="204" w:author="BROWN Max" w:date="2020-08-21T13:40:00Z">
        <w:r w:rsidR="005D75AE">
          <w:t>)</w:t>
        </w:r>
      </w:ins>
      <w:ins w:id="205" w:author="BROWN Max" w:date="2020-08-21T13:33:00Z">
        <w:r w:rsidR="00F4733B">
          <w:t>. This results in the</w:t>
        </w:r>
      </w:ins>
      <w:ins w:id="206" w:author="BROWN Max" w:date="2020-08-21T13:34:00Z">
        <w:r w:rsidR="00F4733B">
          <w:t xml:space="preserve"> </w:t>
        </w:r>
      </w:ins>
      <w:ins w:id="207" w:author="BROWN Max" w:date="2020-08-21T13:35:00Z">
        <w:r w:rsidR="00F4733B">
          <w:t>hybrids</w:t>
        </w:r>
      </w:ins>
      <w:ins w:id="208" w:author="BROWN Max" w:date="2020-08-21T13:34:00Z">
        <w:r w:rsidR="00F4733B">
          <w:t xml:space="preserve"> </w:t>
        </w:r>
      </w:ins>
      <w:ins w:id="209" w:author="BROWN Max" w:date="2020-08-21T13:36:00Z">
        <w:r w:rsidR="00F4733B">
          <w:t>containing a genome which is mostly maternal,</w:t>
        </w:r>
      </w:ins>
      <w:ins w:id="210" w:author="BROWN Max" w:date="2020-08-21T13:34:00Z">
        <w:r w:rsidR="00F4733B">
          <w:t xml:space="preserve"> and has the adde</w:t>
        </w:r>
      </w:ins>
      <w:ins w:id="211" w:author="BROWN Max" w:date="2020-08-21T13:35:00Z">
        <w:r w:rsidR="00F4733B">
          <w:t>d complication that reciprocal crosses entirely change the genomic constitution of the hybrid.</w:t>
        </w:r>
      </w:ins>
      <w:ins w:id="212" w:author="BROWN Max" w:date="2020-08-21T13:38:00Z">
        <w:r w:rsidR="005D75AE">
          <w:t xml:space="preserve"> Further, dog roses can </w:t>
        </w:r>
      </w:ins>
      <w:ins w:id="213" w:author="BROWN Max" w:date="2020-08-21T13:39:00Z">
        <w:r w:rsidR="005D75AE">
          <w:t>hybridise</w:t>
        </w:r>
      </w:ins>
      <w:ins w:id="214" w:author="BROWN Max" w:date="2020-08-21T13:42:00Z">
        <w:r w:rsidR="002371BC">
          <w:t xml:space="preserve"> frequently</w:t>
        </w:r>
      </w:ins>
      <w:ins w:id="215" w:author="BROWN Max" w:date="2020-08-21T13:39:00Z">
        <w:r w:rsidR="005D75AE">
          <w:t xml:space="preserve"> with roses from other sections of the genus, where chromosome numbers are likely to change in reciprocal crosses</w:t>
        </w:r>
      </w:ins>
      <w:ins w:id="216" w:author="BROWN Max" w:date="2020-08-21T14:01:00Z">
        <w:r w:rsidR="00321DB6">
          <w:t xml:space="preserve"> (refs)</w:t>
        </w:r>
      </w:ins>
      <w:ins w:id="217" w:author="BROWN Max" w:date="2020-08-21T13:40:00Z">
        <w:r w:rsidR="002371BC">
          <w:t>. A</w:t>
        </w:r>
      </w:ins>
      <w:ins w:id="218" w:author="BROWN Max" w:date="2020-08-21T13:41:00Z">
        <w:r w:rsidR="002371BC">
          <w:t xml:space="preserve">nother example of strange cytogenetic behaviour, but </w:t>
        </w:r>
      </w:ins>
      <w:ins w:id="219" w:author="BROWN Max" w:date="2020-08-21T13:42:00Z">
        <w:r w:rsidR="002371BC">
          <w:t>at</w:t>
        </w:r>
      </w:ins>
      <w:ins w:id="220" w:author="BROWN Max" w:date="2020-08-21T13:43:00Z">
        <w:r w:rsidR="002371BC">
          <w:t xml:space="preserve"> the diploid level, are the evening primroses. Here, the species exhibit </w:t>
        </w:r>
      </w:ins>
      <w:ins w:id="221" w:author="BROWN Max" w:date="2020-08-21T13:53:00Z">
        <w:r w:rsidR="00321DB6">
          <w:t xml:space="preserve">a breeding system </w:t>
        </w:r>
      </w:ins>
      <w:ins w:id="222" w:author="BROWN Max" w:date="2020-08-21T14:01:00Z">
        <w:r w:rsidR="00321DB6">
          <w:t xml:space="preserve">where translocation hybrids and balanced </w:t>
        </w:r>
        <w:proofErr w:type="spellStart"/>
        <w:r w:rsidR="00321DB6">
          <w:t>lethals</w:t>
        </w:r>
        <w:proofErr w:type="spellEnd"/>
        <w:r w:rsidR="00321DB6">
          <w:t xml:space="preserve"> produce chains of chromosomes which are inherited as single units.</w:t>
        </w:r>
      </w:ins>
      <w:ins w:id="223" w:author="BROWN Max" w:date="2020-08-21T14:03:00Z">
        <w:r w:rsidR="00321DB6">
          <w:t xml:space="preserve"> </w:t>
        </w:r>
      </w:ins>
      <w:ins w:id="224" w:author="BROWN Max" w:date="2020-08-21T14:05:00Z">
        <w:r w:rsidR="00642D80">
          <w:t>While evening primroses breed true when selfing, when they hybridis</w:t>
        </w:r>
      </w:ins>
      <w:ins w:id="225" w:author="BROWN Max" w:date="2020-08-21T14:06:00Z">
        <w:r w:rsidR="00642D80">
          <w:t>e different combinations of chromosome chains can produ</w:t>
        </w:r>
      </w:ins>
      <w:ins w:id="226" w:author="BROWN Max" w:date="2020-08-21T14:07:00Z">
        <w:r w:rsidR="00642D80">
          <w:t>ce completely new morphological taxa (refs).</w:t>
        </w:r>
      </w:ins>
    </w:p>
    <w:p w14:paraId="21A0683C" w14:textId="32DC4371" w:rsidR="005844A5" w:rsidRPr="00AF05FA" w:rsidDel="00642D80" w:rsidRDefault="00AF05FA" w:rsidP="00AF05FA">
      <w:pPr>
        <w:rPr>
          <w:del w:id="227" w:author="BROWN Max" w:date="2020-08-21T14:07:00Z"/>
        </w:rPr>
      </w:pPr>
      <w:del w:id="228" w:author="BROWN Max" w:date="2020-08-21T14:07:00Z">
        <w:r w:rsidDel="00642D80">
          <w:delText xml:space="preserve">for example unbalanced parental genomic contributions in permanent odd ploidy </w:delText>
        </w:r>
        <w:r w:rsidR="005D32B2" w:rsidDel="00642D80">
          <w:delText xml:space="preserve">(pentaploid) </w:delText>
        </w:r>
        <w:r w:rsidDel="00642D80">
          <w:delText>roses (</w:delText>
        </w:r>
        <w:commentRangeStart w:id="229"/>
        <w:r w:rsidDel="00642D80">
          <w:delText>ref</w:delText>
        </w:r>
        <w:commentRangeEnd w:id="229"/>
        <w:r w:rsidDel="00642D80">
          <w:rPr>
            <w:rStyle w:val="CommentReference"/>
          </w:rPr>
          <w:commentReference w:id="229"/>
        </w:r>
        <w:r w:rsidDel="00642D80">
          <w:delText>) and permanent translocation heterozygotes in evening primroses (</w:delText>
        </w:r>
        <w:commentRangeStart w:id="230"/>
        <w:r w:rsidDel="00642D80">
          <w:delText>ref</w:delText>
        </w:r>
        <w:commentRangeEnd w:id="230"/>
        <w:r w:rsidDel="00642D80">
          <w:rPr>
            <w:rStyle w:val="CommentReference"/>
          </w:rPr>
          <w:commentReference w:id="230"/>
        </w:r>
        <w:r w:rsidDel="00642D80">
          <w:delText>), generate TCGs that have defied classification for over a hundred years.</w:delText>
        </w:r>
      </w:del>
    </w:p>
    <w:p w14:paraId="3876A7F3" w14:textId="77777777" w:rsidR="00D20970" w:rsidRDefault="00D20970" w:rsidP="00CF7DD7"/>
    <w:p w14:paraId="2416A024" w14:textId="652F9EFA" w:rsidR="00E5030A" w:rsidRDefault="00E5030A" w:rsidP="006B14DE">
      <w:pPr>
        <w:ind w:firstLine="720"/>
      </w:pPr>
      <w:r w:rsidRPr="00B31C0C">
        <w:rPr>
          <w:b/>
        </w:rPr>
        <w:t>Novel features of taxonomic complexity; parasitism and plasticity</w:t>
      </w:r>
    </w:p>
    <w:p w14:paraId="130A3F9A" w14:textId="77777777" w:rsidR="00E5030A" w:rsidRDefault="00E5030A" w:rsidP="00E5030A"/>
    <w:p w14:paraId="44D8AA5D" w14:textId="716EFFF4" w:rsidR="005548D9" w:rsidRPr="00BB13C2" w:rsidRDefault="005A7FE3" w:rsidP="00E5030A">
      <w:pPr>
        <w:rPr>
          <w:ins w:id="231" w:author="BROWN Max" w:date="2020-08-21T14:08:00Z"/>
          <w:rFonts w:ascii="Times New Roman" w:eastAsia="Times New Roman" w:hAnsi="Times New Roman" w:cs="Times New Roman"/>
          <w:rPrChange w:id="232" w:author="BROWN Max" w:date="2020-08-21T15:26:00Z">
            <w:rPr>
              <w:ins w:id="233" w:author="BROWN Max" w:date="2020-08-21T14:08:00Z"/>
            </w:rPr>
          </w:rPrChange>
        </w:rPr>
      </w:pPr>
      <w:r>
        <w:t>Approximately</w:t>
      </w:r>
      <w:r w:rsidR="00E5030A">
        <w:t xml:space="preserve"> 1% of all angiosperm species</w:t>
      </w:r>
      <w:r>
        <w:t xml:space="preserve"> are parasitic</w:t>
      </w:r>
      <w:r w:rsidR="00E5030A">
        <w:t xml:space="preserve">, with some genera being particularly speciose such as </w:t>
      </w:r>
      <w:proofErr w:type="spellStart"/>
      <w:r w:rsidR="00E5030A">
        <w:rPr>
          <w:i/>
        </w:rPr>
        <w:t>Pedicularis</w:t>
      </w:r>
      <w:proofErr w:type="spellEnd"/>
      <w:r w:rsidR="00E5030A">
        <w:rPr>
          <w:i/>
        </w:rPr>
        <w:t xml:space="preserve"> </w:t>
      </w:r>
      <w:r w:rsidR="00E5030A">
        <w:t xml:space="preserve">(c.a. 650sp), </w:t>
      </w:r>
      <w:r w:rsidR="00E5030A">
        <w:rPr>
          <w:i/>
        </w:rPr>
        <w:t>Euphrasia</w:t>
      </w:r>
      <w:r w:rsidR="00E5030A">
        <w:t xml:space="preserve"> (c.a. 246-350sp), and </w:t>
      </w:r>
      <w:proofErr w:type="spellStart"/>
      <w:r w:rsidR="00E5030A">
        <w:rPr>
          <w:i/>
        </w:rPr>
        <w:t>Thesium</w:t>
      </w:r>
      <w:proofErr w:type="spellEnd"/>
      <w:r w:rsidR="00E5030A">
        <w:rPr>
          <w:i/>
        </w:rPr>
        <w:t xml:space="preserve"> </w:t>
      </w:r>
      <w:r w:rsidR="00E5030A">
        <w:t xml:space="preserve">(c.a. </w:t>
      </w:r>
      <w:commentRangeStart w:id="234"/>
      <w:r w:rsidR="00E5030A">
        <w:t>300sp</w:t>
      </w:r>
      <w:commentRangeEnd w:id="234"/>
      <w:r>
        <w:rPr>
          <w:rStyle w:val="CommentReference"/>
        </w:rPr>
        <w:commentReference w:id="234"/>
      </w:r>
      <w:r w:rsidR="00E5030A">
        <w:t>) (</w:t>
      </w:r>
      <w:commentRangeStart w:id="235"/>
      <w:r w:rsidR="00E5030A">
        <w:t>ref</w:t>
      </w:r>
      <w:commentRangeEnd w:id="235"/>
      <w:r w:rsidR="00E5030A">
        <w:rPr>
          <w:rStyle w:val="CommentReference"/>
        </w:rPr>
        <w:commentReference w:id="235"/>
      </w:r>
      <w:r w:rsidR="00E5030A">
        <w:t xml:space="preserve">s). </w:t>
      </w:r>
      <w:ins w:id="236" w:author="BROWN Max" w:date="2020-08-21T14:28:00Z">
        <w:r w:rsidR="00A553A6">
          <w:t>Parasitic plants are defined by the formation of a structure called the haustorium</w:t>
        </w:r>
        <w:r w:rsidR="000B3CE0">
          <w:t>, which is used to extract water and soluble nutrients from the host plant (</w:t>
        </w:r>
        <w:commentRangeStart w:id="237"/>
        <w:r w:rsidR="000B3CE0">
          <w:t>ref</w:t>
        </w:r>
      </w:ins>
      <w:commentRangeEnd w:id="237"/>
      <w:ins w:id="238" w:author="BROWN Max" w:date="2020-08-21T15:09:00Z">
        <w:r w:rsidR="00F72370">
          <w:rPr>
            <w:rStyle w:val="CommentReference"/>
          </w:rPr>
          <w:commentReference w:id="237"/>
        </w:r>
      </w:ins>
      <w:ins w:id="239" w:author="BROWN Max" w:date="2020-08-21T14:28:00Z">
        <w:r w:rsidR="000B3CE0">
          <w:t>).</w:t>
        </w:r>
      </w:ins>
      <w:ins w:id="240" w:author="BROWN Max" w:date="2020-08-21T14:52:00Z">
        <w:r w:rsidR="00F16295">
          <w:t xml:space="preserve"> The haustorium can attach either to roots (e.g. </w:t>
        </w:r>
        <w:proofErr w:type="spellStart"/>
        <w:r w:rsidR="00F16295">
          <w:rPr>
            <w:i/>
          </w:rPr>
          <w:t>Orobanche</w:t>
        </w:r>
      </w:ins>
      <w:proofErr w:type="spellEnd"/>
      <w:ins w:id="241" w:author="BROWN Max" w:date="2020-08-21T14:58:00Z">
        <w:r w:rsidR="00036127">
          <w:t>; ref</w:t>
        </w:r>
      </w:ins>
      <w:ins w:id="242" w:author="BROWN Max" w:date="2020-08-21T14:52:00Z">
        <w:r w:rsidR="00F16295">
          <w:t xml:space="preserve">) or </w:t>
        </w:r>
      </w:ins>
      <w:ins w:id="243" w:author="BROWN Max" w:date="2020-08-21T14:53:00Z">
        <w:r w:rsidR="00F16295">
          <w:t xml:space="preserve">shoots (e.g. </w:t>
        </w:r>
        <w:proofErr w:type="spellStart"/>
        <w:r w:rsidR="00F16295">
          <w:rPr>
            <w:i/>
          </w:rPr>
          <w:t>Viscum</w:t>
        </w:r>
      </w:ins>
      <w:proofErr w:type="spellEnd"/>
      <w:ins w:id="244" w:author="BROWN Max" w:date="2020-08-21T14:57:00Z">
        <w:r w:rsidR="00036127">
          <w:t xml:space="preserve"> ref</w:t>
        </w:r>
      </w:ins>
      <w:ins w:id="245" w:author="BROWN Max" w:date="2020-08-21T14:53:00Z">
        <w:r w:rsidR="00F16295">
          <w:t>)</w:t>
        </w:r>
      </w:ins>
      <w:ins w:id="246" w:author="BROWN Max" w:date="2020-08-21T14:55:00Z">
        <w:r w:rsidR="00F16295">
          <w:t xml:space="preserve">, or rarely the haustorium is present inside the plant itself (e.g. </w:t>
        </w:r>
        <w:proofErr w:type="spellStart"/>
        <w:r w:rsidR="00F16295">
          <w:t>endoparasitic</w:t>
        </w:r>
        <w:proofErr w:type="spellEnd"/>
        <w:r w:rsidR="00F16295">
          <w:t xml:space="preserve"> </w:t>
        </w:r>
        <w:proofErr w:type="spellStart"/>
        <w:r w:rsidR="00F16295">
          <w:rPr>
            <w:i/>
          </w:rPr>
          <w:t>Pilostyles</w:t>
        </w:r>
      </w:ins>
      <w:proofErr w:type="spellEnd"/>
      <w:ins w:id="247" w:author="BROWN Max" w:date="2020-08-21T14:57:00Z">
        <w:r w:rsidR="00036127">
          <w:t>; ref</w:t>
        </w:r>
      </w:ins>
      <w:ins w:id="248" w:author="BROWN Max" w:date="2020-08-21T14:56:00Z">
        <w:r w:rsidR="00F16295">
          <w:t xml:space="preserve">). There are two types </w:t>
        </w:r>
      </w:ins>
      <w:ins w:id="249" w:author="BROWN Max" w:date="2020-08-21T14:57:00Z">
        <w:r w:rsidR="00F16295">
          <w:t xml:space="preserve">of parasitic plants – hemiparasites which retain photosynthetic competency, and </w:t>
        </w:r>
        <w:proofErr w:type="spellStart"/>
        <w:r w:rsidR="00F16295">
          <w:t>holoparasites</w:t>
        </w:r>
        <w:proofErr w:type="spellEnd"/>
        <w:r w:rsidR="00F16295">
          <w:t xml:space="preserve"> which are devoid of chlorophyll and entirely dependent on host plants</w:t>
        </w:r>
        <w:r w:rsidR="00036127">
          <w:t xml:space="preserve"> (ref)</w:t>
        </w:r>
        <w:r w:rsidR="00F16295">
          <w:t>.</w:t>
        </w:r>
      </w:ins>
      <w:ins w:id="250" w:author="BROWN Max" w:date="2020-08-21T14:58:00Z">
        <w:r w:rsidR="00036127">
          <w:t xml:space="preserve"> </w:t>
        </w:r>
      </w:ins>
      <w:ins w:id="251" w:author="BROWN Max" w:date="2020-08-21T14:59:00Z">
        <w:r w:rsidR="00036127">
          <w:t xml:space="preserve">Host species range and identity varies widely between parasitic plants, </w:t>
        </w:r>
      </w:ins>
      <w:ins w:id="252" w:author="BROWN Max" w:date="2020-08-21T15:06:00Z">
        <w:r w:rsidR="002C0A11">
          <w:t xml:space="preserve">and some generalists can parasitise </w:t>
        </w:r>
      </w:ins>
      <w:ins w:id="253" w:author="BROWN Max" w:date="2020-08-21T15:26:00Z">
        <w:r w:rsidR="00BB13C2">
          <w:t>more than 100</w:t>
        </w:r>
      </w:ins>
      <w:ins w:id="254" w:author="BROWN Max" w:date="2020-08-21T15:06:00Z">
        <w:r w:rsidR="002C0A11">
          <w:t xml:space="preserve"> host plant species (</w:t>
        </w:r>
      </w:ins>
      <w:ins w:id="255" w:author="BROWN Max" w:date="2020-08-21T15:26:00Z">
        <w:r w:rsidR="00BB13C2">
          <w:t xml:space="preserve">e.g. </w:t>
        </w:r>
        <w:proofErr w:type="spellStart"/>
        <w:r w:rsidR="00BB13C2" w:rsidRPr="00BB13C2">
          <w:rPr>
            <w:i/>
            <w:rPrChange w:id="256" w:author="BROWN Max" w:date="2020-08-21T15:27:00Z">
              <w:rPr>
                <w:rFonts w:ascii="Times New Roman" w:eastAsia="Times New Roman" w:hAnsi="Times New Roman" w:cs="Times New Roman"/>
              </w:rPr>
            </w:rPrChange>
          </w:rPr>
          <w:t>Amyema</w:t>
        </w:r>
        <w:proofErr w:type="spellEnd"/>
        <w:r w:rsidR="00BB13C2" w:rsidRPr="00BB13C2">
          <w:rPr>
            <w:i/>
            <w:rPrChange w:id="257" w:author="BROWN Max" w:date="2020-08-21T15:27:00Z">
              <w:rPr>
                <w:rFonts w:ascii="Times New Roman" w:eastAsia="Times New Roman" w:hAnsi="Times New Roman" w:cs="Times New Roman"/>
              </w:rPr>
            </w:rPrChange>
          </w:rPr>
          <w:t xml:space="preserve"> </w:t>
        </w:r>
        <w:commentRangeStart w:id="258"/>
        <w:proofErr w:type="spellStart"/>
        <w:r w:rsidR="00BB13C2" w:rsidRPr="00BB13C2">
          <w:rPr>
            <w:i/>
            <w:rPrChange w:id="259" w:author="BROWN Max" w:date="2020-08-21T15:27:00Z">
              <w:rPr>
                <w:rFonts w:ascii="Times New Roman" w:eastAsia="Times New Roman" w:hAnsi="Times New Roman" w:cs="Times New Roman"/>
              </w:rPr>
            </w:rPrChange>
          </w:rPr>
          <w:t>miquelii</w:t>
        </w:r>
      </w:ins>
      <w:commentRangeEnd w:id="258"/>
      <w:proofErr w:type="spellEnd"/>
      <w:ins w:id="260" w:author="BROWN Max" w:date="2020-08-21T15:27:00Z">
        <w:r w:rsidR="00BB13C2">
          <w:rPr>
            <w:rStyle w:val="CommentReference"/>
          </w:rPr>
          <w:commentReference w:id="258"/>
        </w:r>
        <w:r w:rsidR="00BB13C2">
          <w:t>)</w:t>
        </w:r>
      </w:ins>
      <w:ins w:id="261" w:author="BROWN Max" w:date="2020-08-21T15:06:00Z">
        <w:r w:rsidR="002C0A11">
          <w:t xml:space="preserve">, while others </w:t>
        </w:r>
      </w:ins>
      <w:ins w:id="262" w:author="BROWN Max" w:date="2020-08-21T15:07:00Z">
        <w:r w:rsidR="002C0A11">
          <w:t xml:space="preserve">specialise on a single or few host plants (e.g. </w:t>
        </w:r>
        <w:proofErr w:type="spellStart"/>
        <w:r w:rsidR="002C0A11">
          <w:rPr>
            <w:i/>
          </w:rPr>
          <w:t>Epifagus</w:t>
        </w:r>
        <w:proofErr w:type="spellEnd"/>
        <w:r w:rsidR="002C0A11">
          <w:rPr>
            <w:i/>
          </w:rPr>
          <w:t xml:space="preserve"> virginica</w:t>
        </w:r>
        <w:r w:rsidR="002C0A11">
          <w:t xml:space="preserve"> on </w:t>
        </w:r>
        <w:r w:rsidR="002C0A11">
          <w:rPr>
            <w:i/>
          </w:rPr>
          <w:t>Fagus grandiflora</w:t>
        </w:r>
        <w:r w:rsidR="002C0A11">
          <w:t>; ref)</w:t>
        </w:r>
      </w:ins>
      <w:ins w:id="263" w:author="BROWN Max" w:date="2020-08-21T15:08:00Z">
        <w:r w:rsidR="002C0A11">
          <w:t>.</w:t>
        </w:r>
      </w:ins>
    </w:p>
    <w:p w14:paraId="49FBAC47" w14:textId="77777777" w:rsidR="005548D9" w:rsidRDefault="005548D9" w:rsidP="00E5030A">
      <w:pPr>
        <w:rPr>
          <w:ins w:id="264" w:author="BROWN Max" w:date="2020-08-21T14:08:00Z"/>
        </w:rPr>
      </w:pPr>
    </w:p>
    <w:p w14:paraId="242F017B" w14:textId="39B03212" w:rsidR="00CF7DD7" w:rsidRDefault="00E5030A" w:rsidP="00E5030A">
      <w:pPr>
        <w:rPr>
          <w:ins w:id="265" w:author="BROWN Max" w:date="2020-08-21T14:07:00Z"/>
        </w:rPr>
      </w:pPr>
      <w:r>
        <w:t>How different host species may influence parasitic plant phenotypes however, has been little explored in relation to taxonomic complexity (ref). Yet it is well known that different host species can dramatically impact the growth, development, and evolution of parasitic plant individuals (</w:t>
      </w:r>
      <w:commentRangeStart w:id="266"/>
      <w:r>
        <w:t>ref</w:t>
      </w:r>
      <w:commentRangeEnd w:id="266"/>
      <w:r w:rsidR="00846A7E">
        <w:rPr>
          <w:rStyle w:val="CommentReference"/>
        </w:rPr>
        <w:commentReference w:id="266"/>
      </w:r>
      <w:r>
        <w:t xml:space="preserve">). There are two main ways in which the parasitic lifestyle may contribute to taxonomic complexity. Firstly, parasitic plant species </w:t>
      </w:r>
      <w:r w:rsidR="005A7FE3">
        <w:t>may show phenotypic</w:t>
      </w:r>
      <w:r>
        <w:t xml:space="preserve"> plastic</w:t>
      </w:r>
      <w:r w:rsidR="005A7FE3">
        <w:t>ity</w:t>
      </w:r>
      <w:r>
        <w:t xml:space="preserve"> when utilising different host species, which may be substantial enough to confuse species identification</w:t>
      </w:r>
      <w:ins w:id="267" w:author="BROWN Max" w:date="2020-08-21T15:09:00Z">
        <w:r w:rsidR="002C0A11">
          <w:t xml:space="preserve"> (ref)</w:t>
        </w:r>
      </w:ins>
      <w:r>
        <w:t>. For example, a suite of traits used in species discrimination in the Orobanchaceae, including corolla length, node to first flower, and plant height all vary in relation to host quality</w:t>
      </w:r>
      <w:ins w:id="268" w:author="BROWN Max" w:date="2020-08-21T15:09:00Z">
        <w:r w:rsidR="002C0A11">
          <w:t xml:space="preserve"> (ref)</w:t>
        </w:r>
      </w:ins>
      <w:r>
        <w:t xml:space="preserve">. Secondly, differential host use can drive the evolution of </w:t>
      </w:r>
      <w:r>
        <w:lastRenderedPageBreak/>
        <w:t xml:space="preserve">cryptic taxa, which has been seen in the plant genus </w:t>
      </w:r>
      <w:proofErr w:type="spellStart"/>
      <w:r>
        <w:rPr>
          <w:i/>
        </w:rPr>
        <w:t>Orobanche</w:t>
      </w:r>
      <w:proofErr w:type="spellEnd"/>
      <w:r>
        <w:t>,</w:t>
      </w:r>
      <w:r w:rsidR="005A7FE3">
        <w:t xml:space="preserve"> which</w:t>
      </w:r>
      <w:r>
        <w:t xml:space="preserve"> </w:t>
      </w:r>
      <w:r w:rsidR="005A7FE3">
        <w:t xml:space="preserve">specialise </w:t>
      </w:r>
      <w:r>
        <w:t>on different host species (ref).</w:t>
      </w:r>
    </w:p>
    <w:p w14:paraId="0AA98FCD" w14:textId="27C4ECBB" w:rsidR="005548D9" w:rsidDel="002C0A11" w:rsidRDefault="005548D9" w:rsidP="00E5030A">
      <w:pPr>
        <w:rPr>
          <w:del w:id="269" w:author="BROWN Max" w:date="2020-08-21T15:08:00Z"/>
        </w:rPr>
      </w:pPr>
    </w:p>
    <w:p w14:paraId="25FC21D4" w14:textId="77777777" w:rsidR="00E5030A" w:rsidDel="002C0A11" w:rsidRDefault="00E5030A" w:rsidP="00E5030A">
      <w:pPr>
        <w:rPr>
          <w:del w:id="270" w:author="BROWN Max" w:date="2020-08-21T15:08:00Z"/>
        </w:rPr>
      </w:pPr>
    </w:p>
    <w:p w14:paraId="540D10B8" w14:textId="77777777" w:rsidR="001A22C6" w:rsidRDefault="001A22C6" w:rsidP="002C0A11">
      <w:pPr>
        <w:rPr>
          <w:ins w:id="271" w:author="BROWN Max" w:date="2020-08-21T14:50:00Z"/>
          <w:b/>
        </w:rPr>
        <w:pPrChange w:id="272" w:author="BROWN Max" w:date="2020-08-21T15:08:00Z">
          <w:pPr>
            <w:ind w:firstLine="720"/>
          </w:pPr>
        </w:pPrChange>
      </w:pPr>
    </w:p>
    <w:p w14:paraId="0DFAFFB6" w14:textId="77777777" w:rsidR="001A22C6" w:rsidRDefault="001A22C6" w:rsidP="006B14DE">
      <w:pPr>
        <w:ind w:firstLine="720"/>
        <w:rPr>
          <w:ins w:id="273" w:author="BROWN Max" w:date="2020-08-21T14:50:00Z"/>
          <w:b/>
        </w:rPr>
      </w:pPr>
    </w:p>
    <w:p w14:paraId="4A8864A8" w14:textId="14474A53" w:rsidR="00D22018" w:rsidRDefault="00D22018" w:rsidP="006B14DE">
      <w:pPr>
        <w:ind w:firstLine="720"/>
      </w:pPr>
      <w:del w:id="274" w:author="BROWN Max" w:date="2020-08-21T14:50:00Z">
        <w:r w:rsidRPr="00B31C0C" w:rsidDel="001A22C6">
          <w:rPr>
            <w:b/>
          </w:rPr>
          <w:delText xml:space="preserve">The genus </w:delText>
        </w:r>
      </w:del>
      <w:r w:rsidRPr="00B31C0C">
        <w:rPr>
          <w:b/>
          <w:i/>
        </w:rPr>
        <w:t>Euphrasia</w:t>
      </w:r>
      <w:ins w:id="275" w:author="BROWN Max" w:date="2020-08-21T14:50:00Z">
        <w:r w:rsidR="001A22C6">
          <w:rPr>
            <w:b/>
          </w:rPr>
          <w:t xml:space="preserve"> and the British flora</w:t>
        </w:r>
      </w:ins>
      <w:r w:rsidR="00B31C0C">
        <w:t>:</w:t>
      </w:r>
    </w:p>
    <w:p w14:paraId="5C8FF4BD" w14:textId="7630E420" w:rsidR="00CF7DD7" w:rsidRDefault="00CF7DD7" w:rsidP="00CF7DD7"/>
    <w:p w14:paraId="4CAC8EBE" w14:textId="1F323923" w:rsidR="00CF7DD7" w:rsidRDefault="009D3531" w:rsidP="00CF7DD7">
      <w:pPr>
        <w:rPr>
          <w:ins w:id="276" w:author="BROWN Max" w:date="2020-08-21T14:50:00Z"/>
        </w:rPr>
      </w:pPr>
      <w:r>
        <w:t xml:space="preserve">The genus </w:t>
      </w:r>
      <w:r>
        <w:rPr>
          <w:i/>
        </w:rPr>
        <w:t>Euphrasia</w:t>
      </w:r>
      <w:r>
        <w:t xml:space="preserve"> (eyebrights) are a large group of </w:t>
      </w:r>
      <w:r w:rsidR="003D08D8">
        <w:t xml:space="preserve">260 </w:t>
      </w:r>
      <w:r>
        <w:t xml:space="preserve">hemiparasitic </w:t>
      </w:r>
      <w:r w:rsidR="003D08D8">
        <w:t xml:space="preserve">plant species </w:t>
      </w:r>
      <w:r w:rsidR="00866133">
        <w:t>in the Orobanchaceae</w:t>
      </w:r>
      <w:r w:rsidR="003D08D8">
        <w:t xml:space="preserve"> </w:t>
      </w:r>
      <w:r>
        <w:t>(</w:t>
      </w:r>
      <w:commentRangeStart w:id="277"/>
      <w:r>
        <w:t>ref</w:t>
      </w:r>
      <w:commentRangeEnd w:id="277"/>
      <w:r w:rsidR="003D08D8">
        <w:rPr>
          <w:rStyle w:val="CommentReference"/>
        </w:rPr>
        <w:commentReference w:id="277"/>
      </w:r>
      <w:r>
        <w:t>)</w:t>
      </w:r>
      <w:r w:rsidR="00866133">
        <w:t xml:space="preserve">. </w:t>
      </w:r>
      <w:commentRangeStart w:id="278"/>
      <w:r w:rsidR="007B5BA2">
        <w:t>The hemiparasitic condition is scattered throughout the plant phylogeny (ref) and is characterised by the ability of a plant to form a haustorium to draw nutrients and water from a host plant, while simultaneously being able to photosynthesise</w:t>
      </w:r>
      <w:commentRangeEnd w:id="278"/>
      <w:r w:rsidR="003D08D8">
        <w:rPr>
          <w:rStyle w:val="CommentReference"/>
        </w:rPr>
        <w:commentReference w:id="278"/>
      </w:r>
      <w:r w:rsidR="007B5BA2">
        <w:t xml:space="preserve">. </w:t>
      </w:r>
      <w:commentRangeStart w:id="279"/>
      <w:del w:id="280" w:author="BROWN Max" w:date="2020-08-21T15:28:00Z">
        <w:r w:rsidR="00866133" w:rsidDel="00BD1D25">
          <w:rPr>
            <w:i/>
          </w:rPr>
          <w:delText xml:space="preserve">Euphrasia </w:delText>
        </w:r>
        <w:r w:rsidR="00866133" w:rsidDel="00BD1D25">
          <w:delText>were chosen as a focal group</w:delText>
        </w:r>
        <w:r w:rsidR="007B5BA2" w:rsidDel="00BD1D25">
          <w:delText xml:space="preserve"> in the study of taxonomic complexity</w:delText>
        </w:r>
        <w:r w:rsidR="00866133" w:rsidDel="00BD1D25">
          <w:delText xml:space="preserve"> for a number of reasons. </w:delText>
        </w:r>
        <w:commentRangeEnd w:id="279"/>
        <w:r w:rsidR="003D08D8" w:rsidDel="00BD1D25">
          <w:rPr>
            <w:rStyle w:val="CommentReference"/>
          </w:rPr>
          <w:commentReference w:id="279"/>
        </w:r>
      </w:del>
      <w:del w:id="281" w:author="TWYFORD Alex" w:date="2020-08-20T09:25:00Z">
        <w:r w:rsidR="007B5BA2" w:rsidDel="003D08D8">
          <w:delText>Firstly,</w:delText>
        </w:r>
        <w:r w:rsidR="00866133" w:rsidDel="003D08D8">
          <w:delText xml:space="preserve"> </w:delText>
        </w:r>
        <w:commentRangeStart w:id="282"/>
        <w:r w:rsidR="006E6197" w:rsidDel="003D08D8">
          <w:delText>t</w:delText>
        </w:r>
      </w:del>
      <w:ins w:id="283" w:author="TWYFORD Alex" w:date="2020-08-20T09:25:00Z">
        <w:r w:rsidR="003D08D8">
          <w:t>T</w:t>
        </w:r>
      </w:ins>
      <w:r w:rsidR="006E6197">
        <w:t xml:space="preserve">he </w:t>
      </w:r>
      <w:r w:rsidR="00866133">
        <w:t>taxonomic complexity</w:t>
      </w:r>
      <w:r w:rsidR="006E6197">
        <w:t xml:space="preserve"> of </w:t>
      </w:r>
      <w:r w:rsidR="006E6197">
        <w:rPr>
          <w:i/>
        </w:rPr>
        <w:t>Euphrasia</w:t>
      </w:r>
      <w:r w:rsidR="00866133">
        <w:t xml:space="preserve"> in the UK </w:t>
      </w:r>
      <w:r w:rsidR="006E6197">
        <w:t xml:space="preserve">is </w:t>
      </w:r>
      <w:r w:rsidR="00866133">
        <w:t xml:space="preserve">reflected in the hundreds of </w:t>
      </w:r>
      <w:r w:rsidR="007B5BA2">
        <w:t>taxon</w:t>
      </w:r>
      <w:r w:rsidR="00866133">
        <w:t xml:space="preserve"> names littered in the taxonomic literature (ref), and in the great</w:t>
      </w:r>
      <w:r w:rsidR="007B5BA2">
        <w:t xml:space="preserve"> </w:t>
      </w:r>
      <w:r w:rsidR="00866133">
        <w:t>diversity</w:t>
      </w:r>
      <w:r w:rsidR="007B5BA2">
        <w:t xml:space="preserve"> of morphologies</w:t>
      </w:r>
      <w:r w:rsidR="00866133">
        <w:t xml:space="preserve"> found in the field. They </w:t>
      </w:r>
      <w:r w:rsidR="004C2282">
        <w:t xml:space="preserve">also </w:t>
      </w:r>
      <w:r w:rsidR="00866133">
        <w:t xml:space="preserve">exhibit rampant hybridisation, with 69 hybrid combinations reported to date, and have high rates of selfing in small flowered species (ref). </w:t>
      </w:r>
      <w:r w:rsidR="00CF5BFC">
        <w:t xml:space="preserve">The possession of two different ploidy levels in the UK species (2n=2x=22 and 2n=4x=44) allows for the integration of ploidy into hybridisation and morphological data. </w:t>
      </w:r>
      <w:r w:rsidR="007B5BA2">
        <w:t>In addition, b</w:t>
      </w:r>
      <w:r w:rsidR="00866133">
        <w:t xml:space="preserve">eing generalist parasites, </w:t>
      </w:r>
      <w:r w:rsidR="00866133">
        <w:rPr>
          <w:i/>
        </w:rPr>
        <w:t>Euphrasia</w:t>
      </w:r>
      <w:r w:rsidR="00866133">
        <w:t xml:space="preserve"> can gain benefit from a wide variety of plant species which in turn impact the morphology, growth, and fitness of the parasitic </w:t>
      </w:r>
      <w:r w:rsidR="00866133">
        <w:rPr>
          <w:i/>
        </w:rPr>
        <w:t>Euphrasia</w:t>
      </w:r>
      <w:r w:rsidR="00866133">
        <w:t xml:space="preserve"> plants. </w:t>
      </w:r>
      <w:commentRangeEnd w:id="282"/>
      <w:r w:rsidR="003D08D8">
        <w:rPr>
          <w:rStyle w:val="CommentReference"/>
        </w:rPr>
        <w:commentReference w:id="282"/>
      </w:r>
      <w:commentRangeStart w:id="284"/>
      <w:r w:rsidR="00CF5BFC">
        <w:t>Lastly, f</w:t>
      </w:r>
      <w:r w:rsidR="007B5BA2">
        <w:t xml:space="preserve">rom a horticultural point of view, </w:t>
      </w:r>
      <w:r w:rsidR="007B5BA2">
        <w:rPr>
          <w:i/>
        </w:rPr>
        <w:t>Euphrasia</w:t>
      </w:r>
      <w:r w:rsidR="007B5BA2">
        <w:t xml:space="preserve"> are easily brought into cultivation, and their annual life history facilitates experimental work within </w:t>
      </w:r>
      <w:r w:rsidR="00CF5BFC">
        <w:t xml:space="preserve">the </w:t>
      </w:r>
      <w:r w:rsidR="007B5BA2">
        <w:t xml:space="preserve">timeframe </w:t>
      </w:r>
      <w:r w:rsidR="00CF5BFC">
        <w:t>of a PhD.</w:t>
      </w:r>
      <w:commentRangeEnd w:id="284"/>
      <w:r w:rsidR="003D08D8">
        <w:rPr>
          <w:rStyle w:val="CommentReference"/>
        </w:rPr>
        <w:commentReference w:id="284"/>
      </w:r>
    </w:p>
    <w:p w14:paraId="737827EB" w14:textId="63A05FE0" w:rsidR="001A22C6" w:rsidRDefault="001A22C6" w:rsidP="00CF7DD7">
      <w:pPr>
        <w:rPr>
          <w:ins w:id="285" w:author="BROWN Max" w:date="2020-08-21T14:50:00Z"/>
        </w:rPr>
      </w:pPr>
    </w:p>
    <w:p w14:paraId="1A8AF7CF" w14:textId="1A124E72" w:rsidR="001A22C6" w:rsidRPr="007B5BA2" w:rsidRDefault="001A22C6" w:rsidP="00CF7DD7">
      <w:ins w:id="286" w:author="BROWN Max" w:date="2020-08-21T14:50:00Z">
        <w:r>
          <w:t>[British flora section here]</w:t>
        </w:r>
      </w:ins>
    </w:p>
    <w:p w14:paraId="06EABBBD" w14:textId="77777777" w:rsidR="00CF7DD7" w:rsidRDefault="00CF7DD7" w:rsidP="00CF7DD7"/>
    <w:p w14:paraId="3CE3374C" w14:textId="2347243E" w:rsidR="001D4BD8" w:rsidRPr="00A755C2" w:rsidRDefault="00E7498D" w:rsidP="006B14DE">
      <w:pPr>
        <w:ind w:firstLine="720"/>
        <w:rPr>
          <w:b/>
        </w:rPr>
      </w:pPr>
      <w:r>
        <w:rPr>
          <w:b/>
        </w:rPr>
        <w:t>Questions, aims, and approaches</w:t>
      </w:r>
      <w:r w:rsidR="001C104E">
        <w:rPr>
          <w:b/>
        </w:rPr>
        <w:t>:</w:t>
      </w:r>
    </w:p>
    <w:p w14:paraId="38B14305" w14:textId="77777777" w:rsidR="00A755C2" w:rsidRDefault="00A755C2"/>
    <w:p w14:paraId="3DD710B3" w14:textId="67B50674" w:rsidR="00A1236B" w:rsidRPr="00A1236B" w:rsidRDefault="004C2282">
      <w:r>
        <w:t xml:space="preserve">The main aim of my thesis is to investigate </w:t>
      </w:r>
      <w:del w:id="287" w:author="TWYFORD Alex" w:date="2020-08-20T09:28:00Z">
        <w:r w:rsidDel="003D08D8">
          <w:delText xml:space="preserve">aspects of </w:delText>
        </w:r>
      </w:del>
      <w:r>
        <w:t>taxonomic complexity in</w:t>
      </w:r>
      <w:r w:rsidR="00B9747B">
        <w:t xml:space="preserve"> </w:t>
      </w:r>
      <w:del w:id="288" w:author="TWYFORD Alex" w:date="2020-08-20T09:31:00Z">
        <w:r w:rsidR="00B9747B" w:rsidDel="003D08D8">
          <w:delText>postglacial</w:delText>
        </w:r>
        <w:r w:rsidDel="003D08D8">
          <w:delText xml:space="preserve"> </w:delText>
        </w:r>
      </w:del>
      <w:r>
        <w:rPr>
          <w:i/>
        </w:rPr>
        <w:t>Euphrasia</w:t>
      </w:r>
      <w:r>
        <w:t xml:space="preserve">, and </w:t>
      </w:r>
      <w:commentRangeStart w:id="289"/>
      <w:r>
        <w:t xml:space="preserve">across the </w:t>
      </w:r>
      <w:commentRangeEnd w:id="289"/>
      <w:r w:rsidR="003D08D8">
        <w:rPr>
          <w:rStyle w:val="CommentReference"/>
        </w:rPr>
        <w:commentReference w:id="289"/>
      </w:r>
      <w:r>
        <w:t xml:space="preserve">British flora, with </w:t>
      </w:r>
      <w:del w:id="290" w:author="TWYFORD Alex" w:date="2020-08-20T09:33:00Z">
        <w:r w:rsidDel="003D08D8">
          <w:delText>heavy emphasis</w:delText>
        </w:r>
      </w:del>
      <w:ins w:id="291" w:author="TWYFORD Alex" w:date="2020-08-20T09:33:00Z">
        <w:r w:rsidR="003D08D8">
          <w:t>a particular focus</w:t>
        </w:r>
      </w:ins>
      <w:r>
        <w:t xml:space="preserve"> on hybridisation</w:t>
      </w:r>
      <w:r w:rsidR="001E2DD6">
        <w:t xml:space="preserve">, </w:t>
      </w:r>
      <w:r>
        <w:t>polyploidy,</w:t>
      </w:r>
      <w:r w:rsidR="001E2DD6">
        <w:t xml:space="preserve"> parasitism</w:t>
      </w:r>
      <w:r w:rsidR="00922ADF">
        <w:t>,</w:t>
      </w:r>
      <w:r>
        <w:t xml:space="preserve"> and their </w:t>
      </w:r>
      <w:commentRangeStart w:id="292"/>
      <w:r>
        <w:t>interaction</w:t>
      </w:r>
      <w:ins w:id="293" w:author="TWYFORD Alex" w:date="2020-08-20T09:33:00Z">
        <w:r w:rsidR="003D08D8">
          <w:t>s</w:t>
        </w:r>
      </w:ins>
      <w:commentRangeEnd w:id="292"/>
      <w:ins w:id="294" w:author="TWYFORD Alex" w:date="2020-08-20T09:34:00Z">
        <w:r w:rsidR="00D93E0E">
          <w:rPr>
            <w:rStyle w:val="CommentReference"/>
          </w:rPr>
          <w:commentReference w:id="292"/>
        </w:r>
      </w:ins>
      <w:r>
        <w:t>.</w:t>
      </w:r>
      <w:r w:rsidR="001E2DD6">
        <w:t xml:space="preserve"> </w:t>
      </w:r>
      <w:r w:rsidR="001F153A">
        <w:t>Th</w:t>
      </w:r>
      <w:r w:rsidR="001E2DD6">
        <w:t>e</w:t>
      </w:r>
      <w:r w:rsidR="001F153A">
        <w:t xml:space="preserve"> thesis is split into two parts which target different aspects of taxonomic complexity, and draw on broader themes</w:t>
      </w:r>
      <w:r w:rsidR="00137E4D">
        <w:t xml:space="preserve"> in evolutionary biology</w:t>
      </w:r>
      <w:r w:rsidR="001F153A">
        <w:t>.</w:t>
      </w:r>
      <w:r w:rsidR="00F4311C">
        <w:t xml:space="preserve"> The first part concentrates on the contributions of hybridisation to taxonomic complexity </w:t>
      </w:r>
      <w:commentRangeStart w:id="295"/>
      <w:r w:rsidR="00F4311C">
        <w:t>in plants</w:t>
      </w:r>
      <w:commentRangeEnd w:id="295"/>
      <w:r w:rsidR="00D93E0E">
        <w:rPr>
          <w:rStyle w:val="CommentReference"/>
        </w:rPr>
        <w:commentReference w:id="295"/>
      </w:r>
      <w:r w:rsidR="00F4311C">
        <w:t xml:space="preserve">, with a case study in the genus </w:t>
      </w:r>
      <w:r w:rsidR="00F4311C">
        <w:rPr>
          <w:i/>
        </w:rPr>
        <w:t>Euphrasia</w:t>
      </w:r>
      <w:r w:rsidR="00F4311C">
        <w:t xml:space="preserve">. Here, </w:t>
      </w:r>
      <w:r w:rsidR="00174CDD">
        <w:t>I firstly ask</w:t>
      </w:r>
      <w:r w:rsidR="00F4311C">
        <w:t xml:space="preserve"> how prevalent hybridisation</w:t>
      </w:r>
      <w:r w:rsidR="00174CDD">
        <w:t xml:space="preserve"> is</w:t>
      </w:r>
      <w:r w:rsidR="00F4311C">
        <w:t xml:space="preserve"> between plants that differ in ploidy level, and </w:t>
      </w:r>
      <w:r w:rsidR="00174CDD">
        <w:t xml:space="preserve">whether </w:t>
      </w:r>
      <w:r w:rsidR="00F4311C">
        <w:t>it</w:t>
      </w:r>
      <w:r w:rsidR="00174CDD">
        <w:t xml:space="preserve"> is</w:t>
      </w:r>
      <w:r w:rsidR="00F4311C">
        <w:t xml:space="preserve"> a significant evolutionary phenomenon</w:t>
      </w:r>
      <w:r w:rsidR="00D11B65">
        <w:t xml:space="preserve"> (Chapter 2)</w:t>
      </w:r>
      <w:r w:rsidR="00174CDD">
        <w:t>.</w:t>
      </w:r>
      <w:r w:rsidR="004C0045">
        <w:t xml:space="preserve"> </w:t>
      </w:r>
      <w:r w:rsidR="00D11B65">
        <w:t xml:space="preserve">The interaction between ploidy level and hybridisation is a poorly explored topic and scattered across the literature. I bring together a </w:t>
      </w:r>
      <w:r w:rsidR="00DD5283">
        <w:t>comprehensive list</w:t>
      </w:r>
      <w:r w:rsidR="00D11B65">
        <w:t xml:space="preserve"> of examples, and synthesise current knowledge on this topic.</w:t>
      </w:r>
      <w:r w:rsidR="00216927">
        <w:t xml:space="preserve"> </w:t>
      </w:r>
      <w:r w:rsidR="004C0045">
        <w:t>After understanding this global variation, I concentrate on the British flora, and model the probability of hybridisation across the flora</w:t>
      </w:r>
      <w:r w:rsidR="00A1236B">
        <w:t xml:space="preserve"> (Chapter 3)</w:t>
      </w:r>
      <w:r w:rsidR="004C0045">
        <w:t>. Significantly, this model includes phylogenetic relationships, and genetic distances based on the first complete DNA barcode dataset across a flora, which previous studies have not been able to comprehensively address</w:t>
      </w:r>
      <w:r w:rsidR="00A1236B">
        <w:t xml:space="preserve"> (refs)</w:t>
      </w:r>
      <w:r w:rsidR="004C0045">
        <w:t>.</w:t>
      </w:r>
      <w:r w:rsidR="00A1236B">
        <w:t xml:space="preserve"> Then, I focus on the promiscuous genus </w:t>
      </w:r>
      <w:r w:rsidR="00A1236B">
        <w:rPr>
          <w:i/>
        </w:rPr>
        <w:t>Euphrasia</w:t>
      </w:r>
      <w:r w:rsidR="00A1236B">
        <w:t xml:space="preserve"> and ask whether</w:t>
      </w:r>
      <w:r w:rsidR="00F4311C">
        <w:t xml:space="preserve"> we see evidence of hybridisation between divergent species of different ploidy at a fine spatial scale</w:t>
      </w:r>
      <w:r w:rsidR="00A1236B">
        <w:t>.</w:t>
      </w:r>
      <w:r w:rsidR="00F4311C">
        <w:t xml:space="preserve"> </w:t>
      </w:r>
      <w:r w:rsidR="00A1236B">
        <w:t xml:space="preserve">Using reduced representation sequencing of genome wide markers (genotyping by sequencing; GBS), I use a combination of classical population </w:t>
      </w:r>
      <w:commentRangeStart w:id="296"/>
      <w:r w:rsidR="00A1236B">
        <w:t xml:space="preserve">genetic tools </w:t>
      </w:r>
      <w:commentRangeEnd w:id="296"/>
      <w:r w:rsidR="00D93E0E">
        <w:rPr>
          <w:rStyle w:val="CommentReference"/>
        </w:rPr>
        <w:commentReference w:id="296"/>
      </w:r>
      <w:r w:rsidR="00A1236B">
        <w:t>and demographic simulation, to understand the pa</w:t>
      </w:r>
      <w:bookmarkStart w:id="297" w:name="_GoBack"/>
      <w:bookmarkEnd w:id="297"/>
      <w:r w:rsidR="00A1236B">
        <w:t xml:space="preserve">ttern of hybridisation in a </w:t>
      </w:r>
      <w:r w:rsidR="00A1236B">
        <w:rPr>
          <w:i/>
        </w:rPr>
        <w:t>Euphrasia</w:t>
      </w:r>
      <w:r w:rsidR="00A1236B">
        <w:t xml:space="preserve"> contact zone</w:t>
      </w:r>
      <w:r w:rsidR="002B5C44">
        <w:t xml:space="preserve"> (Chapter </w:t>
      </w:r>
      <w:commentRangeStart w:id="298"/>
      <w:r w:rsidR="002B5C44">
        <w:t>4</w:t>
      </w:r>
      <w:commentRangeEnd w:id="298"/>
      <w:r w:rsidR="00D93E0E">
        <w:rPr>
          <w:rStyle w:val="CommentReference"/>
        </w:rPr>
        <w:commentReference w:id="298"/>
      </w:r>
      <w:r w:rsidR="002B5C44">
        <w:t>)</w:t>
      </w:r>
      <w:r w:rsidR="00A1236B">
        <w:t>.</w:t>
      </w:r>
    </w:p>
    <w:p w14:paraId="2007AB1E" w14:textId="77777777" w:rsidR="00A1236B" w:rsidRDefault="00A1236B"/>
    <w:p w14:paraId="20AC4BC6" w14:textId="568F2931" w:rsidR="00D6110D" w:rsidRPr="00294FDF" w:rsidRDefault="00F4311C">
      <w:r>
        <w:t>In the second part of the thesis</w:t>
      </w:r>
      <w:r w:rsidR="00CF7DD7">
        <w:t>, t</w:t>
      </w:r>
      <w:r w:rsidR="00937EF1">
        <w:t xml:space="preserve">wo novel features of taxonomic complexity - </w:t>
      </w:r>
      <w:r w:rsidR="00CF7DD7">
        <w:t xml:space="preserve">phenotypic plasticity and parasitism </w:t>
      </w:r>
      <w:r w:rsidR="00937EF1">
        <w:t xml:space="preserve">- </w:t>
      </w:r>
      <w:r w:rsidR="00CF7DD7">
        <w:t xml:space="preserve">are explored in the parasitic plant genus </w:t>
      </w:r>
      <w:r w:rsidR="00CF7DD7">
        <w:rPr>
          <w:i/>
        </w:rPr>
        <w:t>Euphrasia</w:t>
      </w:r>
      <w:r w:rsidR="00CF7DD7">
        <w:t xml:space="preserve">. </w:t>
      </w:r>
      <w:r w:rsidR="005A79A0">
        <w:t>I use c</w:t>
      </w:r>
      <w:r w:rsidR="00CF7DD7">
        <w:t xml:space="preserve">ommon </w:t>
      </w:r>
      <w:r w:rsidR="00CF7DD7">
        <w:lastRenderedPageBreak/>
        <w:t xml:space="preserve">garden experiments to ask </w:t>
      </w:r>
      <w:r w:rsidR="008778A1">
        <w:t>firstly</w:t>
      </w:r>
      <w:r w:rsidR="00CF7DD7">
        <w:t xml:space="preserve"> how different host species affect the morphology of </w:t>
      </w:r>
      <w:r w:rsidR="00CF7DD7">
        <w:rPr>
          <w:i/>
        </w:rPr>
        <w:t>Euphrasia</w:t>
      </w:r>
      <w:r w:rsidR="00CF7DD7">
        <w:t xml:space="preserve"> and the ability to discriminate between </w:t>
      </w:r>
      <w:r w:rsidR="008778A1" w:rsidRPr="008778A1">
        <w:rPr>
          <w:i/>
        </w:rPr>
        <w:t>Euphrasia</w:t>
      </w:r>
      <w:r w:rsidR="008778A1">
        <w:t xml:space="preserve"> </w:t>
      </w:r>
      <w:r w:rsidR="00CF7DD7" w:rsidRPr="008778A1">
        <w:t>species</w:t>
      </w:r>
      <w:r w:rsidR="002B5C44">
        <w:t xml:space="preserve"> (Chapter 5)</w:t>
      </w:r>
      <w:r w:rsidR="008778A1">
        <w:t>.</w:t>
      </w:r>
      <w:r w:rsidR="005E7FDA">
        <w:t xml:space="preserve"> </w:t>
      </w:r>
      <w:r w:rsidR="00E15F3D">
        <w:t xml:space="preserve">This was investigated using a single species of </w:t>
      </w:r>
      <w:r w:rsidR="00E15F3D">
        <w:rPr>
          <w:i/>
        </w:rPr>
        <w:t>Euphrasia</w:t>
      </w:r>
      <w:r w:rsidR="00E15F3D">
        <w:t xml:space="preserve"> grown across eight different </w:t>
      </w:r>
      <w:commentRangeStart w:id="299"/>
      <w:r w:rsidR="00E15F3D">
        <w:t xml:space="preserve">host </w:t>
      </w:r>
      <w:commentRangeEnd w:id="299"/>
      <w:r w:rsidR="00D93E0E">
        <w:rPr>
          <w:rStyle w:val="CommentReference"/>
        </w:rPr>
        <w:commentReference w:id="299"/>
      </w:r>
      <w:r w:rsidR="00E15F3D">
        <w:t>species</w:t>
      </w:r>
      <w:r w:rsidR="006509D2">
        <w:t xml:space="preserve">, where various morphological traits of </w:t>
      </w:r>
      <w:r w:rsidR="006509D2">
        <w:rPr>
          <w:i/>
        </w:rPr>
        <w:t xml:space="preserve">Euphrasia </w:t>
      </w:r>
      <w:r w:rsidR="006509D2">
        <w:t>were quantified</w:t>
      </w:r>
      <w:r w:rsidR="00D94E0C">
        <w:t xml:space="preserve">. </w:t>
      </w:r>
      <w:r w:rsidR="00294FDF">
        <w:t xml:space="preserve">Lastly, I look at the role of host parasite interactions to understand host specialisation in the genus, by growing multiple </w:t>
      </w:r>
      <w:r w:rsidR="00294FDF">
        <w:rPr>
          <w:i/>
        </w:rPr>
        <w:t>Euphrasia</w:t>
      </w:r>
      <w:r w:rsidR="00294FDF">
        <w:t xml:space="preserve"> and multiple host species together</w:t>
      </w:r>
      <w:r w:rsidR="002B5C44">
        <w:t xml:space="preserve"> (Chapter </w:t>
      </w:r>
      <w:commentRangeStart w:id="300"/>
      <w:r w:rsidR="002B5C44">
        <w:t>6</w:t>
      </w:r>
      <w:commentRangeEnd w:id="300"/>
      <w:r w:rsidR="00D93E0E">
        <w:rPr>
          <w:rStyle w:val="CommentReference"/>
        </w:rPr>
        <w:commentReference w:id="300"/>
      </w:r>
      <w:r w:rsidR="002B5C44">
        <w:t>)</w:t>
      </w:r>
      <w:r w:rsidR="00294FDF">
        <w:t>.</w:t>
      </w:r>
    </w:p>
    <w:p w14:paraId="7B1DED68" w14:textId="4629BAD2" w:rsidR="00CF7DD7" w:rsidRDefault="00CF7DD7"/>
    <w:p w14:paraId="49F0F6DC" w14:textId="3C3B3754" w:rsidR="00CF7DD7" w:rsidRDefault="00CF7DD7"/>
    <w:p w14:paraId="46C67073" w14:textId="45D4CAF0" w:rsidR="00CF7DD7" w:rsidRDefault="00CF7DD7"/>
    <w:p w14:paraId="0F7A26E4" w14:textId="5C32BA2A" w:rsidR="00CF7DD7" w:rsidRDefault="00CF7DD7"/>
    <w:p w14:paraId="211CC616" w14:textId="67E7F1E3" w:rsidR="00CF7DD7" w:rsidRDefault="00CF7DD7"/>
    <w:p w14:paraId="48377EA3" w14:textId="1401FFA5" w:rsidR="00CF7DD7" w:rsidRDefault="00CF7DD7"/>
    <w:p w14:paraId="2BB91AE9" w14:textId="77777777" w:rsidR="00CF7DD7" w:rsidRDefault="00CF7DD7"/>
    <w:p w14:paraId="61407F29" w14:textId="77777777" w:rsidR="00A755C2" w:rsidRDefault="00A755C2">
      <w:pPr>
        <w:rPr>
          <w:b/>
        </w:rPr>
      </w:pPr>
      <w:r>
        <w:rPr>
          <w:b/>
        </w:rPr>
        <w:br w:type="page"/>
      </w:r>
    </w:p>
    <w:p w14:paraId="72C253CD" w14:textId="53459472" w:rsidR="004D5C46" w:rsidRPr="00153330" w:rsidDel="00F16295" w:rsidRDefault="004D5C46" w:rsidP="004D5C46">
      <w:pPr>
        <w:rPr>
          <w:moveFrom w:id="301" w:author="BROWN Max" w:date="2020-08-21T14:51:00Z"/>
        </w:rPr>
      </w:pPr>
      <w:moveFromRangeStart w:id="302" w:author="BROWN Max" w:date="2020-08-21T14:51:00Z" w:name="move48913889"/>
      <w:commentRangeStart w:id="303"/>
      <w:moveFrom w:id="304" w:author="BROWN Max" w:date="2020-08-21T14:51:00Z">
        <w:r w:rsidDel="00F16295">
          <w:rPr>
            <w:b/>
          </w:rPr>
          <w:lastRenderedPageBreak/>
          <w:t>Declaration:</w:t>
        </w:r>
        <w:commentRangeEnd w:id="303"/>
        <w:r w:rsidR="006D1456" w:rsidDel="00F16295">
          <w:rPr>
            <w:rStyle w:val="CommentReference"/>
          </w:rPr>
          <w:commentReference w:id="303"/>
        </w:r>
      </w:moveFrom>
    </w:p>
    <w:p w14:paraId="76667F43" w14:textId="2F5CCD8E" w:rsidR="004D5C46" w:rsidDel="00F16295" w:rsidRDefault="004D5C46" w:rsidP="004D5C46">
      <w:pPr>
        <w:rPr>
          <w:moveFrom w:id="305" w:author="BROWN Max" w:date="2020-08-21T14:51:00Z"/>
        </w:rPr>
      </w:pPr>
    </w:p>
    <w:p w14:paraId="4942686F" w14:textId="2AFE7789" w:rsidR="00EA5B95" w:rsidDel="00F16295" w:rsidRDefault="00EA5B95" w:rsidP="004D5C46">
      <w:pPr>
        <w:rPr>
          <w:moveFrom w:id="306" w:author="BROWN Max" w:date="2020-08-21T14:51:00Z"/>
        </w:rPr>
      </w:pPr>
      <w:moveFrom w:id="307" w:author="BROWN Max" w:date="2020-08-21T14:51:00Z">
        <w:r w:rsidDel="00F16295">
          <w:t>I hereby declare that the composition of, and the work contained within this thesis is my own work, unless explicitly stated otherwise.</w:t>
        </w:r>
      </w:moveFrom>
    </w:p>
    <w:p w14:paraId="5DDB791F" w14:textId="7F3C7B0A" w:rsidR="00AA6FFD" w:rsidDel="00F16295" w:rsidRDefault="00AA6FFD" w:rsidP="004D5C46">
      <w:pPr>
        <w:rPr>
          <w:moveFrom w:id="308" w:author="BROWN Max" w:date="2020-08-21T14:51:00Z"/>
        </w:rPr>
      </w:pPr>
    </w:p>
    <w:p w14:paraId="0A3A77A1" w14:textId="6535607D" w:rsidR="00AA6FFD" w:rsidDel="00F16295" w:rsidRDefault="00AA6FFD" w:rsidP="004D5C46">
      <w:pPr>
        <w:rPr>
          <w:moveFrom w:id="309" w:author="BROWN Max" w:date="2020-08-21T14:51:00Z"/>
        </w:rPr>
      </w:pPr>
      <w:moveFrom w:id="310" w:author="BROWN Max" w:date="2020-08-21T14:51:00Z">
        <w:r w:rsidDel="00F16295">
          <w:t>[signature]</w:t>
        </w:r>
      </w:moveFrom>
    </w:p>
    <w:p w14:paraId="7B503794" w14:textId="4BC38F8C" w:rsidR="00EA5B95" w:rsidDel="00F16295" w:rsidRDefault="00EA5B95" w:rsidP="004D5C46">
      <w:pPr>
        <w:rPr>
          <w:moveFrom w:id="311" w:author="BROWN Max" w:date="2020-08-21T14:51:00Z"/>
        </w:rPr>
      </w:pPr>
    </w:p>
    <w:p w14:paraId="279DD89F" w14:textId="0D270BC0" w:rsidR="00A755C2" w:rsidDel="00F16295" w:rsidRDefault="00EA5B95" w:rsidP="004D5C46">
      <w:pPr>
        <w:rPr>
          <w:moveFrom w:id="312" w:author="BROWN Max" w:date="2020-08-21T14:51:00Z"/>
        </w:rPr>
      </w:pPr>
      <w:moveFrom w:id="313" w:author="BROWN Max" w:date="2020-08-21T14:51:00Z">
        <w:r w:rsidDel="00F16295">
          <w:t xml:space="preserve">Max Brown </w:t>
        </w:r>
      </w:moveFrom>
    </w:p>
    <w:moveFromRangeEnd w:id="302"/>
    <w:p w14:paraId="2955ABB7" w14:textId="77777777" w:rsidR="009273E8" w:rsidRDefault="009273E8" w:rsidP="004D5C46"/>
    <w:p w14:paraId="66999CA3" w14:textId="61197977" w:rsidR="00AA65E9" w:rsidRDefault="00AA65E9" w:rsidP="004D5C46">
      <w:r>
        <w:br w:type="page"/>
      </w:r>
    </w:p>
    <w:p w14:paraId="02FA0B39" w14:textId="25240BD9" w:rsidR="000023D1" w:rsidRPr="00D270DF" w:rsidRDefault="00AA65E9" w:rsidP="000023D1">
      <w:pPr>
        <w:rPr>
          <w:b/>
        </w:rPr>
      </w:pPr>
      <w:r w:rsidRPr="00D270DF">
        <w:rPr>
          <w:b/>
        </w:rPr>
        <w:lastRenderedPageBreak/>
        <w:t>Quotes:</w:t>
      </w:r>
    </w:p>
    <w:p w14:paraId="72E740D2" w14:textId="77777777" w:rsidR="00D270DF" w:rsidRDefault="00D270DF" w:rsidP="000023D1"/>
    <w:p w14:paraId="3FA8EE8F" w14:textId="77777777" w:rsidR="00D270DF" w:rsidRDefault="00D270DF" w:rsidP="00D270DF">
      <w:r>
        <w:t>“</w:t>
      </w:r>
      <w:r w:rsidRPr="00F60C71">
        <w:t>If, again, references were given to the parasitism of Euphrasia, etc., how likely it would be that some young man would go on with the investigation; and so with endless other facts</w:t>
      </w:r>
      <w:r>
        <w:t>…”</w:t>
      </w:r>
    </w:p>
    <w:p w14:paraId="4ED4B03A" w14:textId="77777777" w:rsidR="00D270DF" w:rsidRDefault="00D270DF" w:rsidP="00D270DF"/>
    <w:p w14:paraId="50797776" w14:textId="77777777" w:rsidR="00D270DF" w:rsidRPr="00F60C71" w:rsidRDefault="00D270DF" w:rsidP="00D270DF">
      <w:r>
        <w:t>Charles Darwin</w:t>
      </w:r>
    </w:p>
    <w:p w14:paraId="72CDF24C" w14:textId="61D5480A" w:rsidR="00AA65E9" w:rsidRDefault="00AA65E9" w:rsidP="000023D1"/>
    <w:p w14:paraId="5C9CD98A" w14:textId="35295CF1" w:rsidR="00AA65E9" w:rsidRDefault="00AA65E9" w:rsidP="00AA65E9">
      <w:r>
        <w:t>“</w:t>
      </w:r>
      <w:r w:rsidRPr="00AA65E9">
        <w:t xml:space="preserve">I remember my childhood names for grasses and secret flowers. I remember where a toad may live and what time the birds awaken in the summer -- and what trees and seasons smelled like - how people looked and walked and smelled even. The memory of </w:t>
      </w:r>
      <w:proofErr w:type="spellStart"/>
      <w:r w:rsidRPr="00AA65E9">
        <w:t>odors</w:t>
      </w:r>
      <w:proofErr w:type="spellEnd"/>
      <w:r w:rsidRPr="00AA65E9">
        <w:t xml:space="preserve"> is very rich.</w:t>
      </w:r>
      <w:r>
        <w:t>”</w:t>
      </w:r>
    </w:p>
    <w:p w14:paraId="7763F5F3" w14:textId="77777777" w:rsidR="00AA65E9" w:rsidRPr="00AA65E9" w:rsidRDefault="00AA65E9" w:rsidP="00AA65E9"/>
    <w:p w14:paraId="08526E6F" w14:textId="77777777" w:rsidR="00AA65E9" w:rsidRPr="00AA65E9" w:rsidRDefault="00AA65E9" w:rsidP="00AA65E9">
      <w:r w:rsidRPr="00AA65E9">
        <w:t>John Steinbeck</w:t>
      </w:r>
    </w:p>
    <w:p w14:paraId="4E39A057" w14:textId="0B77D4AE" w:rsidR="00AA65E9" w:rsidRDefault="00AA65E9" w:rsidP="000023D1"/>
    <w:p w14:paraId="0F26C8AB" w14:textId="19E47F8F" w:rsidR="00F60C71" w:rsidRDefault="00F60C71" w:rsidP="000023D1"/>
    <w:p w14:paraId="6DFE4B17" w14:textId="4F93AFC2" w:rsidR="00AF05FA" w:rsidRDefault="00AF05FA" w:rsidP="000023D1"/>
    <w:p w14:paraId="6FCA8FCC" w14:textId="48FB7BA5" w:rsidR="00AF05FA" w:rsidRDefault="00AF05FA" w:rsidP="000023D1"/>
    <w:p w14:paraId="72C35091" w14:textId="49F6AC88" w:rsidR="00AF05FA" w:rsidRDefault="00AF05FA" w:rsidP="000023D1"/>
    <w:p w14:paraId="1745BFF1" w14:textId="69E12E8E" w:rsidR="00AF05FA" w:rsidRDefault="00AF05FA" w:rsidP="000023D1"/>
    <w:p w14:paraId="7EC3EBA7" w14:textId="3D345F5A" w:rsidR="00AF05FA" w:rsidRDefault="00AF05FA" w:rsidP="000023D1"/>
    <w:p w14:paraId="1D3AD8F0" w14:textId="75A12F79" w:rsidR="00AF05FA" w:rsidRDefault="00AF05FA" w:rsidP="000023D1"/>
    <w:p w14:paraId="43A72F51" w14:textId="7FCF01BA" w:rsidR="00AF05FA" w:rsidRDefault="00AF05FA" w:rsidP="000023D1"/>
    <w:p w14:paraId="43822B77" w14:textId="73CA4779" w:rsidR="00AF05FA" w:rsidRDefault="00AF05FA" w:rsidP="000023D1"/>
    <w:p w14:paraId="3224E598" w14:textId="4C88BCC7" w:rsidR="00AF05FA" w:rsidRDefault="00AF05FA" w:rsidP="000023D1"/>
    <w:p w14:paraId="34BEFFDA" w14:textId="1E6A14B5" w:rsidR="00AF05FA" w:rsidRDefault="00AF05FA" w:rsidP="000023D1"/>
    <w:p w14:paraId="66A9144E" w14:textId="7F7CE925" w:rsidR="00AF05FA" w:rsidRDefault="00AF05FA" w:rsidP="000023D1"/>
    <w:p w14:paraId="76093776" w14:textId="5AA18FFE" w:rsidR="00AF05FA" w:rsidRDefault="00AF05FA" w:rsidP="000023D1"/>
    <w:p w14:paraId="031DF34C" w14:textId="2F0B4CEE" w:rsidR="00AF05FA" w:rsidRDefault="00AF05FA" w:rsidP="000023D1"/>
    <w:p w14:paraId="5F930148" w14:textId="25A50831" w:rsidR="00AF05FA" w:rsidRDefault="00AF05FA" w:rsidP="000023D1"/>
    <w:p w14:paraId="4737FBE5" w14:textId="49C74D98" w:rsidR="00AF05FA" w:rsidRDefault="00AF05FA" w:rsidP="000023D1"/>
    <w:p w14:paraId="7DF88C0B" w14:textId="43217B4E" w:rsidR="00AF05FA" w:rsidRDefault="00AF05FA" w:rsidP="000023D1"/>
    <w:p w14:paraId="76843C2B" w14:textId="4A053FD9" w:rsidR="00AF05FA" w:rsidRDefault="00AF05FA" w:rsidP="000023D1"/>
    <w:p w14:paraId="466F35FB" w14:textId="3376C955" w:rsidR="00AF05FA" w:rsidRDefault="00AF05FA" w:rsidP="000023D1"/>
    <w:p w14:paraId="6F1691FA" w14:textId="4FEB0454" w:rsidR="00AF05FA" w:rsidRDefault="00AF05FA" w:rsidP="000023D1"/>
    <w:p w14:paraId="0611E28F" w14:textId="772D4BD5" w:rsidR="00AF05FA" w:rsidRDefault="00AF05FA" w:rsidP="000023D1"/>
    <w:p w14:paraId="1FC319F3" w14:textId="1AC74497" w:rsidR="00AF05FA" w:rsidRDefault="00AF05FA" w:rsidP="000023D1"/>
    <w:p w14:paraId="699F0901" w14:textId="15295564" w:rsidR="00AF05FA" w:rsidRDefault="00AF05FA" w:rsidP="000023D1"/>
    <w:p w14:paraId="6DBD91A0" w14:textId="1C889F16" w:rsidR="00AF05FA" w:rsidRDefault="00AF05FA" w:rsidP="000023D1"/>
    <w:p w14:paraId="404BE17D" w14:textId="3A1651BA" w:rsidR="00AF05FA" w:rsidRDefault="00AF05FA" w:rsidP="000023D1"/>
    <w:p w14:paraId="054A13D5" w14:textId="05E77BE5" w:rsidR="00AF05FA" w:rsidRDefault="00AF05FA" w:rsidP="000023D1"/>
    <w:p w14:paraId="1C88A56F" w14:textId="413F515D" w:rsidR="00AF05FA" w:rsidRDefault="00AF05FA" w:rsidP="000023D1"/>
    <w:p w14:paraId="352145E9" w14:textId="5883CF6A" w:rsidR="00AF05FA" w:rsidRDefault="00AF05FA" w:rsidP="000023D1"/>
    <w:p w14:paraId="53B8F231" w14:textId="79303616" w:rsidR="00AF05FA" w:rsidRDefault="00AF05FA" w:rsidP="000023D1"/>
    <w:p w14:paraId="4997E699" w14:textId="6376581E" w:rsidR="00AF05FA" w:rsidRDefault="00AF05FA" w:rsidP="000023D1"/>
    <w:p w14:paraId="4E1F5D40" w14:textId="24493EBD" w:rsidR="00AF05FA" w:rsidRDefault="00AF05FA" w:rsidP="000023D1"/>
    <w:p w14:paraId="28F88E03" w14:textId="626CC927" w:rsidR="00AF05FA" w:rsidRDefault="00AF05FA" w:rsidP="000023D1"/>
    <w:p w14:paraId="026DC2A0" w14:textId="47D0255A" w:rsidR="00AF05FA" w:rsidRDefault="00AF05FA" w:rsidP="000023D1"/>
    <w:p w14:paraId="1735D481" w14:textId="54BA890A" w:rsidR="00AF05FA" w:rsidRDefault="00AF05FA" w:rsidP="000023D1">
      <w:r>
        <w:lastRenderedPageBreak/>
        <w:t>Cut text:</w:t>
      </w:r>
    </w:p>
    <w:p w14:paraId="132835ED" w14:textId="08A99127" w:rsidR="00AF05FA" w:rsidRDefault="00AF05FA" w:rsidP="000023D1"/>
    <w:p w14:paraId="06C9FE47" w14:textId="77777777" w:rsidR="00AF05FA" w:rsidRDefault="00AF05FA" w:rsidP="00AF05FA">
      <w:r>
        <w:t xml:space="preserve">One widespread phenomenon (in 1% of known plant species; </w:t>
      </w:r>
      <w:commentRangeStart w:id="314"/>
      <w:r>
        <w:t>ref</w:t>
      </w:r>
      <w:commentRangeEnd w:id="314"/>
      <w:r>
        <w:rPr>
          <w:rStyle w:val="CommentReference"/>
        </w:rPr>
        <w:commentReference w:id="314"/>
      </w:r>
      <w:r>
        <w:t>) is apomixis (or agamospermy), the asexual production of seed which can establish subtly different lineages from the sexual diploid progenitors. Only one lineage above genus level (</w:t>
      </w:r>
      <w:r>
        <w:rPr>
          <w:i/>
        </w:rPr>
        <w:t>Houttuynia</w:t>
      </w:r>
      <w:r>
        <w:t>;</w:t>
      </w:r>
      <w:r>
        <w:rPr>
          <w:i/>
        </w:rPr>
        <w:t xml:space="preserve"> </w:t>
      </w:r>
      <w:commentRangeStart w:id="315"/>
      <w:r>
        <w:t>ref</w:t>
      </w:r>
      <w:commentRangeEnd w:id="315"/>
      <w:r>
        <w:rPr>
          <w:rStyle w:val="CommentReference"/>
        </w:rPr>
        <w:commentReference w:id="315"/>
      </w:r>
      <w:r>
        <w:t xml:space="preserve">) is known to be persistently apomictic over a significant timescale, while all other apomictic taxa occupy the tips of the plant tree of life; examples include </w:t>
      </w:r>
      <w:proofErr w:type="spellStart"/>
      <w:r>
        <w:rPr>
          <w:i/>
        </w:rPr>
        <w:t>Hieracium</w:t>
      </w:r>
      <w:proofErr w:type="spellEnd"/>
      <w:r>
        <w:t xml:space="preserve">, </w:t>
      </w:r>
      <w:proofErr w:type="spellStart"/>
      <w:r>
        <w:rPr>
          <w:i/>
        </w:rPr>
        <w:t>Taraxacum</w:t>
      </w:r>
      <w:proofErr w:type="spellEnd"/>
      <w:r>
        <w:t xml:space="preserve">, </w:t>
      </w:r>
      <w:proofErr w:type="spellStart"/>
      <w:r>
        <w:rPr>
          <w:i/>
        </w:rPr>
        <w:t>Rubus</w:t>
      </w:r>
      <w:proofErr w:type="spellEnd"/>
      <w:r>
        <w:t xml:space="preserve">, </w:t>
      </w:r>
      <w:r>
        <w:rPr>
          <w:i/>
        </w:rPr>
        <w:t>Alchemilla</w:t>
      </w:r>
      <w:r>
        <w:t xml:space="preserve">, and </w:t>
      </w:r>
      <w:proofErr w:type="spellStart"/>
      <w:r>
        <w:rPr>
          <w:i/>
        </w:rPr>
        <w:t>Poa</w:t>
      </w:r>
      <w:proofErr w:type="spellEnd"/>
      <w:r>
        <w:t xml:space="preserve"> (refs). </w:t>
      </w:r>
    </w:p>
    <w:p w14:paraId="6C3246A7" w14:textId="0429B49D" w:rsidR="00AF05FA" w:rsidRPr="000023D1" w:rsidRDefault="00AF05FA" w:rsidP="00AF05FA">
      <w:pPr>
        <w:pStyle w:val="ListParagraph"/>
        <w:numPr>
          <w:ilvl w:val="0"/>
          <w:numId w:val="3"/>
        </w:numPr>
      </w:pPr>
    </w:p>
    <w:sectPr w:rsidR="00AF05FA" w:rsidRPr="000023D1" w:rsidSect="00F420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WN Max" w:date="2020-06-18T09:58:00Z" w:initials="BM">
    <w:p w14:paraId="26AFC2C1" w14:textId="66F7E382" w:rsidR="006B14DE" w:rsidRDefault="006B14DE" w:rsidP="00751202">
      <w:pPr>
        <w:pStyle w:val="CommentText"/>
      </w:pPr>
      <w:r>
        <w:rPr>
          <w:rStyle w:val="CommentReference"/>
        </w:rPr>
        <w:annotationRef/>
      </w:r>
      <w:r w:rsidR="002753AF">
        <w:t>Yet to write.</w:t>
      </w:r>
    </w:p>
  </w:comment>
  <w:comment w:id="4" w:author="TWYFORD Alex" w:date="2020-08-20T09:57:00Z" w:initials="TA">
    <w:p w14:paraId="1C22029D" w14:textId="77777777" w:rsidR="00F16295" w:rsidRDefault="00F16295" w:rsidP="00F16295">
      <w:pPr>
        <w:pStyle w:val="CommentText"/>
      </w:pPr>
      <w:r>
        <w:rPr>
          <w:rStyle w:val="CommentReference"/>
        </w:rPr>
        <w:annotationRef/>
      </w:r>
      <w:r>
        <w:t>This goes first.</w:t>
      </w:r>
    </w:p>
  </w:comment>
  <w:comment w:id="18" w:author="TWYFORD Alex" w:date="2020-08-20T09:04:00Z" w:initials="TA">
    <w:p w14:paraId="602880F2" w14:textId="2142973E" w:rsidR="0074637D" w:rsidRDefault="0074637D">
      <w:pPr>
        <w:pStyle w:val="CommentText"/>
      </w:pPr>
      <w:r>
        <w:rPr>
          <w:rStyle w:val="CommentReference"/>
        </w:rPr>
        <w:annotationRef/>
      </w:r>
      <w:r>
        <w:t xml:space="preserve">Great! Ref papers. Would be good to get in something </w:t>
      </w:r>
      <w:proofErr w:type="spellStart"/>
      <w:r>
        <w:t>Linnean</w:t>
      </w:r>
      <w:proofErr w:type="spellEnd"/>
      <w:r>
        <w:t>!</w:t>
      </w:r>
    </w:p>
  </w:comment>
  <w:comment w:id="20" w:author="BROWN Max" w:date="2020-07-07T11:16:00Z" w:initials="BM">
    <w:p w14:paraId="1A2CC9AA" w14:textId="77777777" w:rsidR="006B14DE" w:rsidRDefault="006B14DE" w:rsidP="00FD6811">
      <w:pPr>
        <w:pStyle w:val="Heading1"/>
        <w:shd w:val="clear" w:color="auto" w:fill="FFFFFF"/>
        <w:spacing w:before="0"/>
        <w:textAlignment w:val="baseline"/>
        <w:rPr>
          <w:color w:val="2A2A2A"/>
        </w:rPr>
      </w:pPr>
      <w:r>
        <w:rPr>
          <w:rStyle w:val="CommentReference"/>
        </w:rPr>
        <w:annotationRef/>
      </w:r>
      <w:r>
        <w:rPr>
          <w:color w:val="2A2A2A"/>
        </w:rPr>
        <w:t>DNA barcoding to analyse taxonomically complex groups in plants: the case of </w:t>
      </w:r>
      <w:r>
        <w:rPr>
          <w:rStyle w:val="Emphasis"/>
          <w:rFonts w:ascii="inherit" w:hAnsi="inherit"/>
          <w:color w:val="2A2A2A"/>
          <w:bdr w:val="none" w:sz="0" w:space="0" w:color="auto" w:frame="1"/>
        </w:rPr>
        <w:t>Thymus</w:t>
      </w:r>
      <w:r>
        <w:rPr>
          <w:color w:val="2A2A2A"/>
        </w:rPr>
        <w:t> (</w:t>
      </w:r>
      <w:proofErr w:type="spellStart"/>
      <w:r>
        <w:rPr>
          <w:color w:val="2A2A2A"/>
        </w:rPr>
        <w:t>Lamiaceae</w:t>
      </w:r>
      <w:proofErr w:type="spellEnd"/>
      <w:r>
        <w:rPr>
          <w:color w:val="2A2A2A"/>
        </w:rPr>
        <w:t>) </w:t>
      </w:r>
    </w:p>
    <w:p w14:paraId="43414BA2" w14:textId="77777777" w:rsidR="006B14DE" w:rsidRDefault="00BD1D25" w:rsidP="00FD6811">
      <w:pPr>
        <w:shd w:val="clear" w:color="auto" w:fill="FFFFFF"/>
        <w:textAlignment w:val="baseline"/>
        <w:rPr>
          <w:rFonts w:ascii="Arial" w:hAnsi="Arial" w:cs="Arial"/>
          <w:color w:val="2A2A2A"/>
          <w:sz w:val="26"/>
          <w:szCs w:val="26"/>
        </w:rPr>
      </w:pPr>
      <w:hyperlink r:id="rId1" w:history="1">
        <w:r w:rsidR="006B14DE">
          <w:rPr>
            <w:rStyle w:val="Hyperlink"/>
            <w:rFonts w:ascii="Arial" w:hAnsi="Arial" w:cs="Arial"/>
            <w:color w:val="006FB7"/>
            <w:sz w:val="26"/>
            <w:szCs w:val="26"/>
            <w:bdr w:val="none" w:sz="0" w:space="0" w:color="auto" w:frame="1"/>
          </w:rPr>
          <w:t>Silvia Federici</w:t>
        </w:r>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2" w:history="1">
        <w:r w:rsidR="006B14DE">
          <w:rPr>
            <w:rStyle w:val="Hyperlink"/>
            <w:rFonts w:ascii="Arial" w:hAnsi="Arial" w:cs="Arial"/>
            <w:color w:val="006FB7"/>
            <w:sz w:val="26"/>
            <w:szCs w:val="26"/>
            <w:bdr w:val="none" w:sz="0" w:space="0" w:color="auto" w:frame="1"/>
          </w:rPr>
          <w:t xml:space="preserve">Andrea </w:t>
        </w:r>
        <w:proofErr w:type="spellStart"/>
        <w:r w:rsidR="006B14DE">
          <w:rPr>
            <w:rStyle w:val="Hyperlink"/>
            <w:rFonts w:ascii="Arial" w:hAnsi="Arial" w:cs="Arial"/>
            <w:color w:val="006FB7"/>
            <w:sz w:val="26"/>
            <w:szCs w:val="26"/>
            <w:bdr w:val="none" w:sz="0" w:space="0" w:color="auto" w:frame="1"/>
          </w:rPr>
          <w:t>Galimberti</w:t>
        </w:r>
        <w:proofErr w:type="spellEnd"/>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3" w:history="1">
        <w:r w:rsidR="006B14DE">
          <w:rPr>
            <w:rStyle w:val="Hyperlink"/>
            <w:rFonts w:ascii="Arial" w:hAnsi="Arial" w:cs="Arial"/>
            <w:color w:val="006FB7"/>
            <w:sz w:val="26"/>
            <w:szCs w:val="26"/>
            <w:bdr w:val="none" w:sz="0" w:space="0" w:color="auto" w:frame="1"/>
          </w:rPr>
          <w:t xml:space="preserve">Fabrizio </w:t>
        </w:r>
        <w:proofErr w:type="spellStart"/>
        <w:r w:rsidR="006B14DE">
          <w:rPr>
            <w:rStyle w:val="Hyperlink"/>
            <w:rFonts w:ascii="Arial" w:hAnsi="Arial" w:cs="Arial"/>
            <w:color w:val="006FB7"/>
            <w:sz w:val="26"/>
            <w:szCs w:val="26"/>
            <w:bdr w:val="none" w:sz="0" w:space="0" w:color="auto" w:frame="1"/>
          </w:rPr>
          <w:t>Bartolucci</w:t>
        </w:r>
        <w:proofErr w:type="spellEnd"/>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4" w:history="1">
        <w:r w:rsidR="006B14DE">
          <w:rPr>
            <w:rStyle w:val="Hyperlink"/>
            <w:rFonts w:ascii="Arial" w:hAnsi="Arial" w:cs="Arial"/>
            <w:color w:val="006FB7"/>
            <w:sz w:val="26"/>
            <w:szCs w:val="26"/>
            <w:bdr w:val="none" w:sz="0" w:space="0" w:color="auto" w:frame="1"/>
          </w:rPr>
          <w:t>Ilaria Bruni</w:t>
        </w:r>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5" w:history="1">
        <w:r w:rsidR="006B14DE">
          <w:rPr>
            <w:rStyle w:val="Hyperlink"/>
            <w:rFonts w:ascii="Arial" w:hAnsi="Arial" w:cs="Arial"/>
            <w:color w:val="006FB7"/>
            <w:sz w:val="26"/>
            <w:szCs w:val="26"/>
            <w:bdr w:val="none" w:sz="0" w:space="0" w:color="auto" w:frame="1"/>
          </w:rPr>
          <w:t xml:space="preserve">Fabrizio De </w:t>
        </w:r>
        <w:proofErr w:type="spellStart"/>
        <w:r w:rsidR="006B14DE">
          <w:rPr>
            <w:rStyle w:val="Hyperlink"/>
            <w:rFonts w:ascii="Arial" w:hAnsi="Arial" w:cs="Arial"/>
            <w:color w:val="006FB7"/>
            <w:sz w:val="26"/>
            <w:szCs w:val="26"/>
            <w:bdr w:val="none" w:sz="0" w:space="0" w:color="auto" w:frame="1"/>
          </w:rPr>
          <w:t>mattia</w:t>
        </w:r>
        <w:proofErr w:type="spellEnd"/>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proofErr w:type="spellStart"/>
      <w:r w:rsidR="006B14DE">
        <w:fldChar w:fldCharType="begin"/>
      </w:r>
      <w:r w:rsidR="006B14DE">
        <w:instrText xml:space="preserve"> HYPERLINK "javascript:;" </w:instrText>
      </w:r>
      <w:r w:rsidR="006B14DE">
        <w:fldChar w:fldCharType="separate"/>
      </w:r>
      <w:r w:rsidR="006B14DE">
        <w:rPr>
          <w:rStyle w:val="Hyperlink"/>
          <w:rFonts w:ascii="Arial" w:hAnsi="Arial" w:cs="Arial"/>
          <w:color w:val="006FB7"/>
          <w:sz w:val="26"/>
          <w:szCs w:val="26"/>
          <w:bdr w:val="none" w:sz="0" w:space="0" w:color="auto" w:frame="1"/>
        </w:rPr>
        <w:t>Pierluigi</w:t>
      </w:r>
      <w:proofErr w:type="spellEnd"/>
      <w:r w:rsidR="006B14DE">
        <w:rPr>
          <w:rStyle w:val="Hyperlink"/>
          <w:rFonts w:ascii="Arial" w:hAnsi="Arial" w:cs="Arial"/>
          <w:color w:val="006FB7"/>
          <w:sz w:val="26"/>
          <w:szCs w:val="26"/>
          <w:bdr w:val="none" w:sz="0" w:space="0" w:color="auto" w:frame="1"/>
        </w:rPr>
        <w:t xml:space="preserve"> </w:t>
      </w:r>
      <w:proofErr w:type="spellStart"/>
      <w:r w:rsidR="006B14DE">
        <w:rPr>
          <w:rStyle w:val="Hyperlink"/>
          <w:rFonts w:ascii="Arial" w:hAnsi="Arial" w:cs="Arial"/>
          <w:color w:val="006FB7"/>
          <w:sz w:val="26"/>
          <w:szCs w:val="26"/>
          <w:bdr w:val="none" w:sz="0" w:space="0" w:color="auto" w:frame="1"/>
        </w:rPr>
        <w:t>Cortis</w:t>
      </w:r>
      <w:proofErr w:type="spellEnd"/>
      <w:r w:rsidR="006B14DE">
        <w:rPr>
          <w:rStyle w:val="Hyperlink"/>
          <w:rFonts w:ascii="Arial" w:hAnsi="Arial" w:cs="Arial"/>
          <w:color w:val="006FB7"/>
          <w:sz w:val="26"/>
          <w:szCs w:val="26"/>
          <w:bdr w:val="none" w:sz="0" w:space="0" w:color="auto" w:frame="1"/>
        </w:rPr>
        <w:fldChar w:fldCharType="end"/>
      </w:r>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6" w:history="1">
        <w:r w:rsidR="006B14DE">
          <w:rPr>
            <w:rStyle w:val="Hyperlink"/>
            <w:rFonts w:ascii="Arial" w:hAnsi="Arial" w:cs="Arial"/>
            <w:color w:val="006FB7"/>
            <w:sz w:val="26"/>
            <w:szCs w:val="26"/>
            <w:bdr w:val="none" w:sz="0" w:space="0" w:color="auto" w:frame="1"/>
          </w:rPr>
          <w:t>Massimo Labra</w:t>
        </w:r>
      </w:hyperlink>
    </w:p>
    <w:p w14:paraId="0A5E65EB" w14:textId="62789D1F" w:rsidR="006B14DE" w:rsidRDefault="006B14DE">
      <w:pPr>
        <w:pStyle w:val="CommentText"/>
      </w:pPr>
    </w:p>
  </w:comment>
  <w:comment w:id="21" w:author="BROWN Max" w:date="2020-07-06T14:19:00Z" w:initials="BM">
    <w:p w14:paraId="14A792B3" w14:textId="77777777" w:rsidR="006B14DE" w:rsidRPr="0038723A" w:rsidRDefault="006B14DE" w:rsidP="0038723A">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r>
        <w:rPr>
          <w:rStyle w:val="CommentReference"/>
        </w:rPr>
        <w:annotationRef/>
      </w:r>
      <w:r w:rsidRPr="0038723A">
        <w:rPr>
          <w:rFonts w:ascii="Arial" w:hAnsi="Arial" w:cs="Arial"/>
          <w:b w:val="0"/>
          <w:bCs w:val="0"/>
          <w:color w:val="222222"/>
          <w:sz w:val="26"/>
          <w:szCs w:val="26"/>
        </w:rPr>
        <w:t> </w:t>
      </w:r>
      <w:hyperlink r:id="rId7" w:history="1">
        <w:r w:rsidRPr="0038723A">
          <w:rPr>
            <w:rFonts w:ascii="Arial" w:hAnsi="Arial" w:cs="Arial"/>
            <w:b w:val="0"/>
            <w:bCs w:val="0"/>
            <w:color w:val="660099"/>
            <w:sz w:val="26"/>
            <w:szCs w:val="26"/>
            <w:u w:val="single"/>
          </w:rPr>
          <w:t>Species delimitation in </w:t>
        </w:r>
        <w:r w:rsidRPr="0038723A">
          <w:rPr>
            <w:rFonts w:ascii="Arial" w:hAnsi="Arial" w:cs="Arial"/>
            <w:color w:val="660099"/>
            <w:sz w:val="26"/>
            <w:szCs w:val="26"/>
            <w:u w:val="single"/>
          </w:rPr>
          <w:t>taxonomically </w:t>
        </w:r>
        <w:r w:rsidRPr="0038723A">
          <w:rPr>
            <w:rFonts w:ascii="Arial" w:hAnsi="Arial" w:cs="Arial"/>
            <w:b w:val="0"/>
            <w:bCs w:val="0"/>
            <w:color w:val="660099"/>
            <w:sz w:val="26"/>
            <w:szCs w:val="26"/>
            <w:u w:val="single"/>
          </w:rPr>
          <w:t xml:space="preserve">difficult lichen-forming fungi: an example from morphologically and chemically diverse </w:t>
        </w:r>
        <w:proofErr w:type="spellStart"/>
        <w:r w:rsidRPr="0038723A">
          <w:rPr>
            <w:rFonts w:ascii="Arial" w:hAnsi="Arial" w:cs="Arial"/>
            <w:b w:val="0"/>
            <w:bCs w:val="0"/>
            <w:color w:val="660099"/>
            <w:sz w:val="26"/>
            <w:szCs w:val="26"/>
            <w:u w:val="single"/>
          </w:rPr>
          <w:t>Xanthoparmelia</w:t>
        </w:r>
        <w:proofErr w:type="spellEnd"/>
        <w:r w:rsidRPr="0038723A">
          <w:rPr>
            <w:rFonts w:ascii="Arial" w:hAnsi="Arial" w:cs="Arial"/>
            <w:b w:val="0"/>
            <w:bCs w:val="0"/>
            <w:color w:val="660099"/>
            <w:sz w:val="26"/>
            <w:szCs w:val="26"/>
            <w:u w:val="single"/>
          </w:rPr>
          <w:t xml:space="preserve"> (</w:t>
        </w:r>
        <w:proofErr w:type="spellStart"/>
        <w:r w:rsidRPr="0038723A">
          <w:rPr>
            <w:rFonts w:ascii="Arial" w:hAnsi="Arial" w:cs="Arial"/>
            <w:b w:val="0"/>
            <w:bCs w:val="0"/>
            <w:color w:val="660099"/>
            <w:sz w:val="26"/>
            <w:szCs w:val="26"/>
            <w:u w:val="single"/>
          </w:rPr>
          <w:t>Parmeliaceae</w:t>
        </w:r>
        <w:proofErr w:type="spellEnd"/>
        <w:r w:rsidRPr="0038723A">
          <w:rPr>
            <w:rFonts w:ascii="Arial" w:hAnsi="Arial" w:cs="Arial"/>
            <w:b w:val="0"/>
            <w:bCs w:val="0"/>
            <w:color w:val="660099"/>
            <w:sz w:val="26"/>
            <w:szCs w:val="26"/>
            <w:u w:val="single"/>
          </w:rPr>
          <w:t>) …</w:t>
        </w:r>
      </w:hyperlink>
    </w:p>
    <w:p w14:paraId="33B2AB6A" w14:textId="77777777" w:rsidR="006B14DE" w:rsidRDefault="006B14DE">
      <w:pPr>
        <w:pStyle w:val="CommentText"/>
      </w:pPr>
    </w:p>
    <w:p w14:paraId="47BCB4FD" w14:textId="77777777" w:rsidR="006B14DE" w:rsidRDefault="006B14DE" w:rsidP="0038723A">
      <w:pPr>
        <w:pStyle w:val="Heading1"/>
        <w:spacing w:before="0"/>
        <w:rPr>
          <w:color w:val="505050"/>
        </w:rPr>
      </w:pPr>
      <w:r>
        <w:rPr>
          <w:rStyle w:val="title-text"/>
          <w:color w:val="505050"/>
        </w:rPr>
        <w:t>Conserving taxonomic complexity</w:t>
      </w:r>
    </w:p>
    <w:bookmarkStart w:id="22" w:name="baep-author-id1"/>
    <w:p w14:paraId="2D782222" w14:textId="1B485516" w:rsidR="006B14DE" w:rsidRDefault="006B14DE" w:rsidP="0038723A">
      <w:pPr>
        <w:rPr>
          <w:rFonts w:ascii="Arial" w:hAnsi="Arial" w:cs="Arial"/>
          <w:color w:val="2E2E2E"/>
          <w:sz w:val="21"/>
          <w:szCs w:val="21"/>
        </w:rPr>
      </w:pPr>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"https://www.sciencedirect.com/science/article/pii/S0169534705000133?casa_token=rG2yyIb4E04AAAAA:BV1bHGAn91VYfe6WDzdcIuNCb8aEGtKzKO7wvEt0Fs_j-VeWJqSH-EOTQgf8ZeUHDdQ50dQqLg" \l "!" </w:instrText>
      </w:r>
      <w:r>
        <w:rPr>
          <w:rFonts w:ascii="Arial" w:hAnsi="Arial" w:cs="Arial"/>
          <w:color w:val="2E2E2E"/>
          <w:sz w:val="21"/>
          <w:szCs w:val="21"/>
        </w:rPr>
        <w:fldChar w:fldCharType="separate"/>
      </w:r>
      <w:r>
        <w:rPr>
          <w:rStyle w:val="text"/>
          <w:rFonts w:ascii="Arial" w:hAnsi="Arial" w:cs="Arial"/>
          <w:color w:val="0C7DBB"/>
          <w:sz w:val="21"/>
          <w:szCs w:val="21"/>
        </w:rPr>
        <w:t xml:space="preserve">Richard </w:t>
      </w:r>
      <w:proofErr w:type="spellStart"/>
      <w:r>
        <w:rPr>
          <w:rStyle w:val="text"/>
          <w:rFonts w:ascii="Arial" w:hAnsi="Arial" w:cs="Arial"/>
          <w:color w:val="0C7DBB"/>
          <w:sz w:val="21"/>
          <w:szCs w:val="21"/>
        </w:rPr>
        <w:t>A.Ennos</w:t>
      </w:r>
      <w:r>
        <w:rPr>
          <w:rStyle w:val="author-ref"/>
          <w:rFonts w:ascii="Arial" w:hAnsi="Arial" w:cs="Arial"/>
          <w:color w:val="0C7DBB"/>
          <w:sz w:val="16"/>
          <w:szCs w:val="16"/>
          <w:vertAlign w:val="superscript"/>
        </w:rPr>
        <w:t>a</w:t>
      </w:r>
      <w:r>
        <w:rPr>
          <w:rFonts w:ascii="Arial" w:hAnsi="Arial" w:cs="Arial"/>
          <w:color w:val="2E2E2E"/>
          <w:sz w:val="21"/>
          <w:szCs w:val="21"/>
        </w:rPr>
        <w:fldChar w:fldCharType="end"/>
      </w:r>
      <w:bookmarkStart w:id="23" w:name="baep-author-id2"/>
      <w:bookmarkEnd w:id="22"/>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"https://www.sciencedirect.com/science/article/pii/S0169534705000133?casa_token=rG2yyIb4E04AAAAA:BV1bHGAn91VYfe6WDzdcIuNCb8aEGtKzKO7wvEt0Fs_j-VeWJqSH-EOTQgf8ZeUHDdQ50dQqLg" \l "!" </w:instrText>
      </w:r>
      <w:r>
        <w:rPr>
          <w:rFonts w:ascii="Arial" w:hAnsi="Arial" w:cs="Arial"/>
          <w:color w:val="2E2E2E"/>
          <w:sz w:val="21"/>
          <w:szCs w:val="21"/>
        </w:rPr>
        <w:fldChar w:fldCharType="separate"/>
      </w:r>
      <w:r>
        <w:rPr>
          <w:rStyle w:val="text"/>
          <w:rFonts w:ascii="Arial" w:hAnsi="Arial" w:cs="Arial"/>
          <w:color w:val="0C7DBB"/>
          <w:sz w:val="21"/>
          <w:szCs w:val="21"/>
        </w:rPr>
        <w:t>Graham</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C.French</w:t>
      </w:r>
      <w:r>
        <w:rPr>
          <w:rStyle w:val="author-ref"/>
          <w:rFonts w:ascii="Arial" w:hAnsi="Arial" w:cs="Arial"/>
          <w:color w:val="0C7DBB"/>
          <w:sz w:val="16"/>
          <w:szCs w:val="16"/>
          <w:vertAlign w:val="superscript"/>
        </w:rPr>
        <w:t>b</w:t>
      </w:r>
      <w:r>
        <w:rPr>
          <w:rFonts w:ascii="Arial" w:hAnsi="Arial" w:cs="Arial"/>
          <w:color w:val="2E2E2E"/>
          <w:sz w:val="21"/>
          <w:szCs w:val="21"/>
        </w:rPr>
        <w:fldChar w:fldCharType="end"/>
      </w:r>
      <w:bookmarkStart w:id="24" w:name="baep-author-id3"/>
      <w:bookmarkEnd w:id="23"/>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"https://www.sciencedirect.com/science/article/pii/S0169534705000133?casa_token=rG2yyIb4E04AAAAA:BV1bHGAn91VYfe6WDzdcIuNCb8aEGtKzKO7wvEt0Fs_j-VeWJqSH-EOTQgf8ZeUHDdQ50dQqLg" \l "!" </w:instrText>
      </w:r>
      <w:r>
        <w:rPr>
          <w:rFonts w:ascii="Arial" w:hAnsi="Arial" w:cs="Arial"/>
          <w:color w:val="2E2E2E"/>
          <w:sz w:val="21"/>
          <w:szCs w:val="21"/>
        </w:rPr>
        <w:fldChar w:fldCharType="separate"/>
      </w:r>
      <w:r>
        <w:rPr>
          <w:rStyle w:val="text"/>
          <w:rFonts w:ascii="Arial" w:hAnsi="Arial" w:cs="Arial"/>
          <w:color w:val="0C7DBB"/>
          <w:sz w:val="21"/>
          <w:szCs w:val="21"/>
        </w:rPr>
        <w:t>Peter</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M.Hollingsworth</w:t>
      </w:r>
      <w:r>
        <w:rPr>
          <w:rStyle w:val="author-ref"/>
          <w:rFonts w:ascii="Arial" w:hAnsi="Arial" w:cs="Arial"/>
          <w:color w:val="0C7DBB"/>
          <w:sz w:val="16"/>
          <w:szCs w:val="16"/>
          <w:vertAlign w:val="superscript"/>
        </w:rPr>
        <w:t>b</w:t>
      </w:r>
      <w:proofErr w:type="spellEnd"/>
      <w:r>
        <w:rPr>
          <w:rFonts w:ascii="Arial" w:hAnsi="Arial" w:cs="Arial"/>
          <w:color w:val="2E2E2E"/>
          <w:sz w:val="21"/>
          <w:szCs w:val="21"/>
        </w:rPr>
        <w:fldChar w:fldCharType="end"/>
      </w:r>
      <w:bookmarkEnd w:id="24"/>
    </w:p>
    <w:p w14:paraId="32A82B83" w14:textId="7BB396F2" w:rsidR="006B14DE" w:rsidRDefault="006B14DE">
      <w:pPr>
        <w:pStyle w:val="CommentText"/>
      </w:pPr>
    </w:p>
  </w:comment>
  <w:comment w:id="29" w:author="BROWN Max" w:date="2020-07-07T12:17:00Z" w:initials="BM">
    <w:p w14:paraId="1FBA45F2" w14:textId="77777777" w:rsidR="006B14DE" w:rsidRPr="00F331EF" w:rsidRDefault="006B14DE" w:rsidP="00F331EF">
      <w:pPr>
        <w:rPr>
          <w:rFonts w:ascii="Times New Roman" w:eastAsia="Times New Roman" w:hAnsi="Times New Roman" w:cs="Times New Roman"/>
        </w:rPr>
      </w:pPr>
      <w:r>
        <w:rPr>
          <w:rStyle w:val="CommentReference"/>
        </w:rPr>
        <w:annotationRef/>
      </w:r>
      <w:r w:rsidRPr="00F331EF">
        <w:rPr>
          <w:rFonts w:ascii="Times New Roman" w:eastAsia="Times New Roman" w:hAnsi="Times New Roman" w:cs="Times New Roman"/>
        </w:rPr>
        <w:t xml:space="preserve">Taxonomic complexity and breeding system transitions: conservation genetics of the </w:t>
      </w:r>
      <w:proofErr w:type="spellStart"/>
      <w:r w:rsidRPr="00F331EF">
        <w:rPr>
          <w:rFonts w:ascii="Times New Roman" w:eastAsia="Times New Roman" w:hAnsi="Times New Roman" w:cs="Times New Roman"/>
        </w:rPr>
        <w:t>Epipactis</w:t>
      </w:r>
      <w:proofErr w:type="spellEnd"/>
      <w:r w:rsidRPr="00F331EF">
        <w:rPr>
          <w:rFonts w:ascii="Times New Roman" w:eastAsia="Times New Roman" w:hAnsi="Times New Roman" w:cs="Times New Roman"/>
        </w:rPr>
        <w:t xml:space="preserve"> </w:t>
      </w:r>
      <w:proofErr w:type="spellStart"/>
      <w:r w:rsidRPr="00F331EF">
        <w:rPr>
          <w:rFonts w:ascii="Times New Roman" w:eastAsia="Times New Roman" w:hAnsi="Times New Roman" w:cs="Times New Roman"/>
        </w:rPr>
        <w:t>leptochila</w:t>
      </w:r>
      <w:proofErr w:type="spellEnd"/>
      <w:r w:rsidRPr="00F331EF">
        <w:rPr>
          <w:rFonts w:ascii="Times New Roman" w:eastAsia="Times New Roman" w:hAnsi="Times New Roman" w:cs="Times New Roman"/>
        </w:rPr>
        <w:t xml:space="preserve"> complex (Orchidaceae)</w:t>
      </w:r>
    </w:p>
    <w:p w14:paraId="5601C005" w14:textId="1C3057DC" w:rsidR="006B14DE" w:rsidRDefault="006B14DE">
      <w:pPr>
        <w:pStyle w:val="CommentText"/>
      </w:pPr>
    </w:p>
  </w:comment>
  <w:comment w:id="38" w:author="BROWN Max" w:date="2020-08-20T14:30:00Z" w:initials="BM">
    <w:p w14:paraId="4106FDF3" w14:textId="474EDD96" w:rsidR="00AD1B46" w:rsidRDefault="00AD1B46">
      <w:pPr>
        <w:pStyle w:val="CommentText"/>
      </w:pPr>
      <w:r>
        <w:rPr>
          <w:rStyle w:val="CommentReference"/>
        </w:rPr>
        <w:annotationRef/>
      </w:r>
      <w:proofErr w:type="spellStart"/>
      <w:r>
        <w:t>Epipactis</w:t>
      </w:r>
      <w:proofErr w:type="spellEnd"/>
      <w:r>
        <w:t xml:space="preserve"> orchids.</w:t>
      </w:r>
    </w:p>
  </w:comment>
  <w:comment w:id="51" w:author="BROWN Max" w:date="2020-08-20T14:30:00Z" w:initials="BM">
    <w:p w14:paraId="37979E75" w14:textId="0FDFE9EC" w:rsidR="00AD1B46" w:rsidRDefault="00AD1B46">
      <w:pPr>
        <w:pStyle w:val="CommentText"/>
      </w:pPr>
      <w:r>
        <w:rPr>
          <w:rStyle w:val="CommentReference"/>
        </w:rPr>
        <w:annotationRef/>
      </w:r>
      <w:r>
        <w:t>See previous comment and references therein?</w:t>
      </w:r>
    </w:p>
  </w:comment>
  <w:comment w:id="74" w:author="TWYFORD Alex" w:date="2020-08-20T09:11:00Z" w:initials="TA">
    <w:p w14:paraId="76F0B010" w14:textId="44865718" w:rsidR="0074637D" w:rsidRDefault="0074637D">
      <w:pPr>
        <w:pStyle w:val="CommentText"/>
      </w:pPr>
      <w:r>
        <w:rPr>
          <w:rStyle w:val="CommentReference"/>
        </w:rPr>
        <w:annotationRef/>
      </w:r>
      <w:r>
        <w:t>Make clear that one species can go extinct</w:t>
      </w:r>
    </w:p>
  </w:comment>
  <w:comment w:id="76" w:author="BROWN Max" w:date="2020-08-12T18:32:00Z" w:initials="BM">
    <w:p w14:paraId="54C6DA85" w14:textId="765585C7" w:rsidR="006B14DE" w:rsidRDefault="006B14DE">
      <w:pPr>
        <w:pStyle w:val="CommentText"/>
      </w:pPr>
      <w:r>
        <w:rPr>
          <w:rStyle w:val="CommentReference"/>
        </w:rPr>
        <w:annotationRef/>
      </w:r>
      <w:proofErr w:type="spellStart"/>
      <w:r>
        <w:t>Argyranthemum</w:t>
      </w:r>
      <w:proofErr w:type="spellEnd"/>
      <w:r>
        <w:t>, wild cats</w:t>
      </w:r>
    </w:p>
  </w:comment>
  <w:comment w:id="77" w:author="BROWN Max" w:date="2020-08-12T18:32:00Z" w:initials="BM">
    <w:p w14:paraId="49FA0D17" w14:textId="58D3947A" w:rsidR="006B14DE" w:rsidRDefault="006B14DE">
      <w:pPr>
        <w:pStyle w:val="CommentText"/>
      </w:pPr>
      <w:r>
        <w:rPr>
          <w:rStyle w:val="CommentReference"/>
        </w:rPr>
        <w:annotationRef/>
      </w:r>
      <w:r>
        <w:t>Chapman and Abbott 2010</w:t>
      </w:r>
    </w:p>
  </w:comment>
  <w:comment w:id="82" w:author="TWYFORD Alex" w:date="2020-08-20T09:12:00Z" w:initials="TA">
    <w:p w14:paraId="32FD93D9" w14:textId="0433B60B" w:rsidR="0074637D" w:rsidRDefault="0074637D">
      <w:pPr>
        <w:pStyle w:val="CommentText"/>
      </w:pPr>
      <w:r>
        <w:rPr>
          <w:rStyle w:val="CommentReference"/>
        </w:rPr>
        <w:annotationRef/>
      </w:r>
      <w:r>
        <w:t>Perhaps have as a new sentence. Make clear what hybrid speciation is.</w:t>
      </w:r>
    </w:p>
  </w:comment>
  <w:comment w:id="83" w:author="BROWN Max" w:date="2020-08-12T18:33:00Z" w:initials="BM">
    <w:p w14:paraId="47F3EC14" w14:textId="4FAFF0A5" w:rsidR="000328C0" w:rsidRPr="000328C0" w:rsidRDefault="006B14DE" w:rsidP="000328C0">
      <w:pPr>
        <w:rPr>
          <w:rFonts w:ascii="Times New Roman" w:eastAsia="Times New Roman" w:hAnsi="Times New Roman" w:cs="Times New Roman"/>
        </w:rPr>
      </w:pPr>
      <w:r>
        <w:rPr>
          <w:rStyle w:val="CommentReference"/>
        </w:rPr>
        <w:annotationRef/>
      </w:r>
      <w:proofErr w:type="spellStart"/>
      <w:r>
        <w:t>Rieseberg</w:t>
      </w:r>
      <w:proofErr w:type="spellEnd"/>
      <w:r>
        <w:t xml:space="preserve"> papers</w:t>
      </w:r>
      <w:r w:rsidR="000328C0">
        <w:t xml:space="preserve">; </w:t>
      </w:r>
      <w:r w:rsidR="000328C0" w:rsidRPr="000328C0">
        <w:rPr>
          <w:rFonts w:ascii="Times New Roman" w:eastAsia="Times New Roman" w:hAnsi="Times New Roman" w:cs="Times New Roman"/>
        </w:rPr>
        <w:t>Hybrid speciation James Mallet</w:t>
      </w:r>
    </w:p>
  </w:comment>
  <w:comment w:id="92" w:author="BROWN Max" w:date="2020-08-12T18:33:00Z" w:initials="BM">
    <w:p w14:paraId="30D9095E" w14:textId="7B2CCC42" w:rsidR="006B14DE" w:rsidRDefault="006B14DE">
      <w:pPr>
        <w:pStyle w:val="CommentText"/>
      </w:pPr>
      <w:r>
        <w:rPr>
          <w:rStyle w:val="CommentReference"/>
        </w:rPr>
        <w:annotationRef/>
      </w:r>
      <w:r>
        <w:t>Taxonomic complexity paper above</w:t>
      </w:r>
    </w:p>
  </w:comment>
  <w:comment w:id="93" w:author="BROWN Max" w:date="2020-08-12T18:34:00Z" w:initials="BM">
    <w:p w14:paraId="61C5D4A3" w14:textId="77777777" w:rsidR="00237DB0" w:rsidRDefault="00237DB0" w:rsidP="00237DB0">
      <w:pPr>
        <w:pStyle w:val="CommentText"/>
      </w:pPr>
      <w:r>
        <w:rPr>
          <w:rStyle w:val="CommentReference"/>
        </w:rPr>
        <w:annotationRef/>
      </w:r>
      <w:r>
        <w:t xml:space="preserve">Attack of the clones: reproductive interference between </w:t>
      </w:r>
      <w:proofErr w:type="spellStart"/>
      <w:r>
        <w:t>sexuals</w:t>
      </w:r>
      <w:proofErr w:type="spellEnd"/>
      <w:r>
        <w:t xml:space="preserve"> and </w:t>
      </w:r>
      <w:proofErr w:type="spellStart"/>
      <w:r>
        <w:t>asexuals</w:t>
      </w:r>
      <w:proofErr w:type="spellEnd"/>
      <w:r>
        <w:t xml:space="preserve"> in the </w:t>
      </w:r>
      <w:proofErr w:type="spellStart"/>
      <w:r>
        <w:t>crepis</w:t>
      </w:r>
      <w:proofErr w:type="spellEnd"/>
      <w:r>
        <w:t xml:space="preserve"> agamic complex</w:t>
      </w:r>
    </w:p>
  </w:comment>
  <w:comment w:id="142" w:author="BROWN Max" w:date="2020-08-21T09:37:00Z" w:initials="BM">
    <w:p w14:paraId="7F9A462D" w14:textId="77777777" w:rsidR="009C76A9" w:rsidRDefault="009C76A9" w:rsidP="009C76A9">
      <w:r>
        <w:rPr>
          <w:rStyle w:val="CommentReference"/>
        </w:rPr>
        <w:annotationRef/>
      </w:r>
      <w:hyperlink r:id="rId8" w:history="1">
        <w:r>
          <w:rPr>
            <w:rStyle w:val="Hyperlink"/>
          </w:rPr>
          <w:t>https://academic.oup.com/biolinnean/article/82/4/521/2643083?casa_token=a7EHebYT_nUAAAAA:YBpbot8YPaszJwyR0AQcaXTrH-m89l0fVM0vqluD-71ip5arG-8voYmIe3EQkHJldu53qhkF34Lw</w:t>
        </w:r>
      </w:hyperlink>
    </w:p>
    <w:p w14:paraId="6B32DD9A" w14:textId="196C4459" w:rsidR="009C76A9" w:rsidRDefault="009C76A9">
      <w:pPr>
        <w:pStyle w:val="CommentText"/>
      </w:pPr>
    </w:p>
  </w:comment>
  <w:comment w:id="130" w:author="TWYFORD Alex" w:date="2020-08-20T09:17:00Z" w:initials="TA">
    <w:p w14:paraId="041CDEFF" w14:textId="507EA7DC" w:rsidR="005A7FE3" w:rsidRDefault="005A7FE3">
      <w:pPr>
        <w:pStyle w:val="CommentText"/>
      </w:pPr>
      <w:r>
        <w:rPr>
          <w:rStyle w:val="CommentReference"/>
        </w:rPr>
        <w:annotationRef/>
      </w:r>
      <w:r>
        <w:t>I don’t think differences between ploidy levels are the causes of taxonomic complexity. In Euphrasia for e.g. there are no questions arising due to the differences between diploids and tetraploids. Most the issues related to ploidy are restricted to the higher ploidy taxa.</w:t>
      </w:r>
    </w:p>
  </w:comment>
  <w:comment w:id="153" w:author="BROWN Max" w:date="2020-08-21T09:42:00Z" w:initials="BM">
    <w:p w14:paraId="3DBF1988" w14:textId="53AF1DE6" w:rsidR="00F05B71" w:rsidRDefault="00F05B71" w:rsidP="00F05B71">
      <w:pPr>
        <w:autoSpaceDE w:val="0"/>
        <w:autoSpaceDN w:val="0"/>
        <w:adjustRightInd w:val="0"/>
        <w:rPr>
          <w:rFonts w:ascii="Times New Roman" w:hAnsi="Times New Roman" w:cs="Times New Roman"/>
          <w:lang w:val="en-US"/>
        </w:rPr>
      </w:pPr>
      <w:r>
        <w:rPr>
          <w:rStyle w:val="CommentReference"/>
        </w:rPr>
        <w:annotationRef/>
      </w:r>
      <w:r>
        <w:rPr>
          <w:rFonts w:ascii="Times New Roman" w:hAnsi="Times New Roman" w:cs="Times New Roman"/>
          <w:lang w:val="en-US"/>
        </w:rPr>
        <w:t xml:space="preserve">Polyploidy breaks speciation barriers in Australian burrowing frogs </w:t>
      </w:r>
      <w:proofErr w:type="spellStart"/>
      <w:r>
        <w:rPr>
          <w:rFonts w:ascii="Times New Roman" w:hAnsi="Times New Roman" w:cs="Times New Roman"/>
          <w:lang w:val="en-US"/>
        </w:rPr>
        <w:t>Neobatrachus</w:t>
      </w:r>
      <w:proofErr w:type="spellEnd"/>
    </w:p>
    <w:p w14:paraId="151BD710" w14:textId="30D7EECE" w:rsidR="00F05B71" w:rsidRDefault="00F05B71" w:rsidP="00F05B71">
      <w:pPr>
        <w:pStyle w:val="CommentText"/>
      </w:pPr>
      <w:r w:rsidRPr="00F05B71">
        <w:t xml:space="preserve">Pervasive population genomic consequences of genome duplication in Arabidopsis </w:t>
      </w:r>
      <w:proofErr w:type="spellStart"/>
      <w:r w:rsidRPr="00F05B71">
        <w:t>arenosa</w:t>
      </w:r>
      <w:proofErr w:type="spellEnd"/>
    </w:p>
  </w:comment>
  <w:comment w:id="164" w:author="BROWN Max" w:date="2020-08-21T09:53:00Z" w:initials="BM">
    <w:p w14:paraId="174F9FB5" w14:textId="77777777" w:rsidR="00635B3E" w:rsidRDefault="00635B3E" w:rsidP="00635B3E">
      <w:r>
        <w:rPr>
          <w:rStyle w:val="CommentReference"/>
        </w:rPr>
        <w:annotationRef/>
      </w:r>
      <w:hyperlink r:id="rId9" w:history="1">
        <w:r>
          <w:rPr>
            <w:rStyle w:val="Hyperlink"/>
          </w:rPr>
          <w:t>https://bsapubs.onlinelibrary.wiley.com/doi/pdf/10.3732/ajb.94.9.1527</w:t>
        </w:r>
      </w:hyperlink>
    </w:p>
    <w:p w14:paraId="7247DA16" w14:textId="498666F7" w:rsidR="00635B3E" w:rsidRDefault="00635B3E">
      <w:pPr>
        <w:pStyle w:val="CommentText"/>
      </w:pPr>
    </w:p>
  </w:comment>
  <w:comment w:id="167" w:author="TWYFORD Alex" w:date="2020-08-20T09:19:00Z" w:initials="TA">
    <w:p w14:paraId="25FA76C5" w14:textId="6DCDF5C7" w:rsidR="005A7FE3" w:rsidRDefault="005A7FE3">
      <w:pPr>
        <w:pStyle w:val="CommentText"/>
      </w:pPr>
      <w:r>
        <w:rPr>
          <w:rStyle w:val="CommentReference"/>
        </w:rPr>
        <w:annotationRef/>
      </w:r>
      <w:r>
        <w:t>Explain why</w:t>
      </w:r>
    </w:p>
  </w:comment>
  <w:comment w:id="171" w:author="BROWN Max" w:date="2020-08-21T10:00:00Z" w:initials="BM">
    <w:p w14:paraId="7A398A87" w14:textId="53E4F2C6" w:rsidR="001F52F5" w:rsidRDefault="001F52F5">
      <w:pPr>
        <w:pStyle w:val="CommentText"/>
      </w:pPr>
      <w:r>
        <w:rPr>
          <w:rStyle w:val="CommentReference"/>
        </w:rPr>
        <w:annotationRef/>
      </w:r>
      <w:proofErr w:type="spellStart"/>
      <w:r>
        <w:t>Draba</w:t>
      </w:r>
      <w:proofErr w:type="spellEnd"/>
      <w:r>
        <w:t>? Arctic flora</w:t>
      </w:r>
    </w:p>
  </w:comment>
  <w:comment w:id="229" w:author="BROWN Max" w:date="2020-07-08T11:31:00Z" w:initials="BM">
    <w:p w14:paraId="4A60C02A" w14:textId="77777777" w:rsidR="00AF05FA" w:rsidRDefault="00AF05FA" w:rsidP="00AF05FA">
      <w:pPr>
        <w:pStyle w:val="Heading1"/>
        <w:shd w:val="clear" w:color="auto" w:fill="FFFFFF"/>
        <w:spacing w:before="0" w:after="240"/>
        <w:rPr>
          <w:rFonts w:ascii="Palatino" w:hAnsi="Palatino"/>
          <w:color w:val="222222"/>
        </w:rPr>
      </w:pPr>
      <w:r>
        <w:rPr>
          <w:rStyle w:val="CommentReference"/>
        </w:rPr>
        <w:annotationRef/>
      </w:r>
      <w:r>
        <w:rPr>
          <w:rFonts w:ascii="Palatino" w:hAnsi="Palatino"/>
          <w:color w:val="222222"/>
        </w:rPr>
        <w:t>Evolutionary implications of permanent odd polyploidy in the stable sexual, pentaploid of </w:t>
      </w:r>
      <w:r>
        <w:rPr>
          <w:rFonts w:ascii="Palatino" w:hAnsi="Palatino"/>
          <w:i/>
          <w:iCs/>
          <w:color w:val="222222"/>
        </w:rPr>
        <w:t>Rosa</w:t>
      </w:r>
      <w:r>
        <w:rPr>
          <w:rFonts w:ascii="Palatino" w:hAnsi="Palatino"/>
          <w:color w:val="222222"/>
        </w:rPr>
        <w:t> </w:t>
      </w:r>
      <w:proofErr w:type="spellStart"/>
      <w:r>
        <w:rPr>
          <w:rFonts w:ascii="Palatino" w:hAnsi="Palatino"/>
          <w:color w:val="222222"/>
        </w:rPr>
        <w:t>c</w:t>
      </w:r>
      <w:r>
        <w:rPr>
          <w:rFonts w:ascii="Palatino" w:hAnsi="Palatino"/>
          <w:i/>
          <w:iCs/>
          <w:color w:val="222222"/>
        </w:rPr>
        <w:t>anina</w:t>
      </w:r>
      <w:proofErr w:type="spellEnd"/>
      <w:r>
        <w:rPr>
          <w:rFonts w:ascii="Palatino" w:hAnsi="Palatino"/>
          <w:color w:val="222222"/>
        </w:rPr>
        <w:t> L</w:t>
      </w:r>
    </w:p>
    <w:p w14:paraId="7CB8F906" w14:textId="77777777" w:rsidR="00AF05FA" w:rsidRDefault="00AF05FA" w:rsidP="00AF05FA">
      <w:pPr>
        <w:pStyle w:val="CommentText"/>
      </w:pPr>
    </w:p>
  </w:comment>
  <w:comment w:id="230" w:author="BROWN Max" w:date="2020-07-08T11:31:00Z" w:initials="BM">
    <w:p w14:paraId="5F365F5A" w14:textId="77777777" w:rsidR="00AF05FA" w:rsidRPr="00580123" w:rsidRDefault="00AF05FA" w:rsidP="00AF05FA">
      <w:pPr>
        <w:rPr>
          <w:rFonts w:ascii="Times New Roman" w:eastAsia="Times New Roman" w:hAnsi="Times New Roman" w:cs="Times New Roman"/>
        </w:rPr>
      </w:pPr>
      <w:r>
        <w:rPr>
          <w:rStyle w:val="CommentReference"/>
        </w:rPr>
        <w:annotationRef/>
      </w:r>
      <w:r w:rsidRPr="00580123">
        <w:rPr>
          <w:rFonts w:ascii="Times New Roman" w:eastAsia="Times New Roman" w:hAnsi="Times New Roman" w:cs="Times New Roman"/>
        </w:rPr>
        <w:t>THE PROBLEM OF SPECIES IN OENOTHERA</w:t>
      </w:r>
    </w:p>
    <w:p w14:paraId="43F4E96B" w14:textId="77777777" w:rsidR="00AF05FA" w:rsidRDefault="00AF05FA" w:rsidP="00AF05FA">
      <w:pPr>
        <w:pStyle w:val="CommentText"/>
      </w:pPr>
    </w:p>
  </w:comment>
  <w:comment w:id="234" w:author="TWYFORD Alex" w:date="2020-08-20T09:21:00Z" w:initials="TA">
    <w:p w14:paraId="02EB5F42" w14:textId="648924D4" w:rsidR="005A7FE3" w:rsidRDefault="005A7FE3">
      <w:pPr>
        <w:pStyle w:val="CommentText"/>
      </w:pPr>
      <w:r>
        <w:rPr>
          <w:rStyle w:val="CommentReference"/>
        </w:rPr>
        <w:annotationRef/>
      </w:r>
      <w:r>
        <w:t xml:space="preserve">Need to explain what a parasitic plant is. Hemi vs </w:t>
      </w:r>
      <w:proofErr w:type="spellStart"/>
      <w:r>
        <w:t>holo</w:t>
      </w:r>
      <w:proofErr w:type="spellEnd"/>
      <w:r>
        <w:t>, haustorium, plant hosts etc.</w:t>
      </w:r>
    </w:p>
  </w:comment>
  <w:comment w:id="235" w:author="BROWN Max" w:date="2020-08-06T09:43:00Z" w:initials="BM">
    <w:p w14:paraId="4A68AC17" w14:textId="77777777" w:rsidR="006B14DE" w:rsidRPr="004969BA" w:rsidRDefault="006B14DE" w:rsidP="00E5030A">
      <w:pPr>
        <w:rPr>
          <w:rFonts w:ascii="Times New Roman" w:eastAsia="Times New Roman" w:hAnsi="Times New Roman" w:cs="Times New Roman"/>
        </w:rPr>
      </w:pPr>
      <w:r>
        <w:rPr>
          <w:rStyle w:val="CommentReference"/>
        </w:rPr>
        <w:annotationRef/>
      </w:r>
      <w:r w:rsidRPr="004969BA">
        <w:rPr>
          <w:rFonts w:ascii="Times New Roman" w:eastAsia="Times New Roman" w:hAnsi="Times New Roman" w:cs="Times New Roman"/>
        </w:rPr>
        <w:t>Parasitic angiosperms: How often and how many?</w:t>
      </w:r>
    </w:p>
    <w:p w14:paraId="2C9EB96F" w14:textId="77777777" w:rsidR="006B14DE" w:rsidRDefault="006B14DE" w:rsidP="00E5030A">
      <w:pPr>
        <w:pStyle w:val="Heading1"/>
        <w:shd w:val="clear" w:color="auto" w:fill="FFFFFF"/>
        <w:spacing w:before="0"/>
        <w:textAlignment w:val="baseline"/>
        <w:rPr>
          <w:color w:val="2A2A2A"/>
        </w:rPr>
      </w:pPr>
      <w:r>
        <w:rPr>
          <w:color w:val="2A2A2A"/>
        </w:rPr>
        <w:t>Phylogenetics and biogeography of the parasitic genus </w:t>
      </w:r>
      <w:proofErr w:type="spellStart"/>
      <w:r>
        <w:rPr>
          <w:rStyle w:val="Emphasis"/>
          <w:rFonts w:ascii="inherit" w:hAnsi="inherit"/>
          <w:color w:val="2A2A2A"/>
          <w:bdr w:val="none" w:sz="0" w:space="0" w:color="auto" w:frame="1"/>
        </w:rPr>
        <w:t>Thesium</w:t>
      </w:r>
      <w:proofErr w:type="spellEnd"/>
      <w:r>
        <w:rPr>
          <w:color w:val="2A2A2A"/>
        </w:rPr>
        <w:t> L. (</w:t>
      </w:r>
      <w:proofErr w:type="spellStart"/>
      <w:r>
        <w:rPr>
          <w:color w:val="2A2A2A"/>
        </w:rPr>
        <w:t>Santalaceae</w:t>
      </w:r>
      <w:proofErr w:type="spellEnd"/>
      <w:r>
        <w:rPr>
          <w:color w:val="2A2A2A"/>
        </w:rPr>
        <w:t>), with an emphasis on the Cape of South Africa </w:t>
      </w:r>
    </w:p>
    <w:p w14:paraId="5F719F2B" w14:textId="77777777" w:rsidR="006B14DE" w:rsidRDefault="006B14DE" w:rsidP="00E5030A">
      <w:pPr>
        <w:pStyle w:val="CommentText"/>
      </w:pPr>
    </w:p>
    <w:p w14:paraId="603CB150" w14:textId="5A6BFD8A" w:rsidR="00846A7E" w:rsidRDefault="00846A7E" w:rsidP="00E5030A">
      <w:pPr>
        <w:pStyle w:val="CommentText"/>
      </w:pPr>
      <w:r>
        <w:t>Twyford parasitic plants</w:t>
      </w:r>
    </w:p>
  </w:comment>
  <w:comment w:id="237" w:author="BROWN Max" w:date="2020-08-21T15:09:00Z" w:initials="BM">
    <w:p w14:paraId="2D7E9418" w14:textId="603CE3B2" w:rsidR="00F72370" w:rsidRDefault="00F72370">
      <w:pPr>
        <w:pStyle w:val="CommentText"/>
      </w:pPr>
      <w:r>
        <w:rPr>
          <w:rStyle w:val="CommentReference"/>
        </w:rPr>
        <w:annotationRef/>
      </w:r>
      <w:r>
        <w:t>Twyford 2018</w:t>
      </w:r>
    </w:p>
  </w:comment>
  <w:comment w:id="258" w:author="BROWN Max" w:date="2020-08-21T15:27:00Z" w:initials="BM">
    <w:p w14:paraId="7F362493" w14:textId="77777777" w:rsidR="00BB13C2" w:rsidRPr="00BB13C2" w:rsidRDefault="00BB13C2" w:rsidP="00BB13C2">
      <w:pPr>
        <w:rPr>
          <w:rFonts w:ascii="Times New Roman" w:eastAsia="Times New Roman" w:hAnsi="Times New Roman" w:cs="Times New Roman"/>
        </w:rPr>
      </w:pPr>
      <w:r>
        <w:rPr>
          <w:rStyle w:val="CommentReference"/>
        </w:rPr>
        <w:annotationRef/>
      </w:r>
      <w:r w:rsidRPr="00BB13C2">
        <w:rPr>
          <w:rFonts w:ascii="Times New Roman" w:eastAsia="Times New Roman" w:hAnsi="Times New Roman" w:cs="Times New Roman"/>
        </w:rPr>
        <w:t>An inventory of host species for each aerial mistletoe species (</w:t>
      </w:r>
      <w:proofErr w:type="spellStart"/>
      <w:r w:rsidRPr="00BB13C2">
        <w:rPr>
          <w:rFonts w:ascii="Times New Roman" w:eastAsia="Times New Roman" w:hAnsi="Times New Roman" w:cs="Times New Roman"/>
        </w:rPr>
        <w:t>Loranthaceae</w:t>
      </w:r>
      <w:proofErr w:type="spellEnd"/>
      <w:r w:rsidRPr="00BB13C2">
        <w:rPr>
          <w:rFonts w:ascii="Times New Roman" w:eastAsia="Times New Roman" w:hAnsi="Times New Roman" w:cs="Times New Roman"/>
        </w:rPr>
        <w:t xml:space="preserve"> and </w:t>
      </w:r>
      <w:proofErr w:type="spellStart"/>
      <w:r w:rsidRPr="00BB13C2">
        <w:rPr>
          <w:rFonts w:ascii="Times New Roman" w:eastAsia="Times New Roman" w:hAnsi="Times New Roman" w:cs="Times New Roman"/>
        </w:rPr>
        <w:t>Viscaceae</w:t>
      </w:r>
      <w:proofErr w:type="spellEnd"/>
      <w:r w:rsidRPr="00BB13C2">
        <w:rPr>
          <w:rFonts w:ascii="Times New Roman" w:eastAsia="Times New Roman" w:hAnsi="Times New Roman" w:cs="Times New Roman"/>
        </w:rPr>
        <w:t>) in Australia</w:t>
      </w:r>
    </w:p>
    <w:p w14:paraId="4A5E1965" w14:textId="170104F2" w:rsidR="00BB13C2" w:rsidRDefault="00BB13C2">
      <w:pPr>
        <w:pStyle w:val="CommentText"/>
      </w:pPr>
    </w:p>
  </w:comment>
  <w:comment w:id="266" w:author="BROWN Max" w:date="2020-08-14T13:38:00Z" w:initials="BM">
    <w:p w14:paraId="7BEA8A85" w14:textId="0BE08A42" w:rsidR="00846A7E" w:rsidRDefault="00846A7E">
      <w:pPr>
        <w:pStyle w:val="CommentText"/>
      </w:pPr>
      <w:r>
        <w:rPr>
          <w:rStyle w:val="CommentReference"/>
        </w:rPr>
        <w:annotationRef/>
      </w:r>
      <w:proofErr w:type="spellStart"/>
      <w:r>
        <w:t>Matthies</w:t>
      </w:r>
      <w:proofErr w:type="spellEnd"/>
      <w:r>
        <w:t xml:space="preserve"> 2017</w:t>
      </w:r>
    </w:p>
  </w:comment>
  <w:comment w:id="277" w:author="TWYFORD Alex" w:date="2020-08-20T09:25:00Z" w:initials="TA">
    <w:p w14:paraId="5410926B" w14:textId="392B91CC" w:rsidR="003D08D8" w:rsidRDefault="003D08D8">
      <w:pPr>
        <w:pStyle w:val="CommentText"/>
      </w:pPr>
      <w:r>
        <w:rPr>
          <w:rStyle w:val="CommentReference"/>
        </w:rPr>
        <w:annotationRef/>
      </w:r>
      <w:r>
        <w:t>Need a bridge sentence moving to British and Irish Euphrasia.</w:t>
      </w:r>
    </w:p>
  </w:comment>
  <w:comment w:id="278" w:author="TWYFORD Alex" w:date="2020-08-20T09:24:00Z" w:initials="TA">
    <w:p w14:paraId="78BCC1D0" w14:textId="581F6D99" w:rsidR="003D08D8" w:rsidRDefault="003D08D8">
      <w:pPr>
        <w:pStyle w:val="CommentText"/>
      </w:pPr>
      <w:r>
        <w:rPr>
          <w:rStyle w:val="CommentReference"/>
        </w:rPr>
        <w:annotationRef/>
      </w:r>
      <w:r>
        <w:t>Move to previous section. This should just be on Euphrasia.</w:t>
      </w:r>
    </w:p>
  </w:comment>
  <w:comment w:id="279" w:author="TWYFORD Alex" w:date="2020-08-20T09:24:00Z" w:initials="TA">
    <w:p w14:paraId="48BC722E" w14:textId="370F85B4" w:rsidR="003D08D8" w:rsidRDefault="003D08D8">
      <w:pPr>
        <w:pStyle w:val="CommentText"/>
      </w:pPr>
      <w:r>
        <w:rPr>
          <w:rStyle w:val="CommentReference"/>
        </w:rPr>
        <w:annotationRef/>
      </w:r>
      <w:r>
        <w:t>I think this can be deleted. You want to explain the biology of Euphrasia before proposing it as a study group.</w:t>
      </w:r>
    </w:p>
  </w:comment>
  <w:comment w:id="282" w:author="TWYFORD Alex" w:date="2020-08-20T09:26:00Z" w:initials="TA">
    <w:p w14:paraId="578502B2" w14:textId="7A11D5DB" w:rsidR="003D08D8" w:rsidRDefault="003D08D8">
      <w:pPr>
        <w:pStyle w:val="CommentText"/>
      </w:pPr>
      <w:r>
        <w:rPr>
          <w:rStyle w:val="CommentReference"/>
        </w:rPr>
        <w:annotationRef/>
      </w:r>
      <w:r>
        <w:t xml:space="preserve">This is good, but I think for a thesis needs expanding to give a full treatment of the material. For each fact, state the specifics (e.g. number of taxa defined by a particular authority, the estimates of selfing rate </w:t>
      </w:r>
      <w:proofErr w:type="spellStart"/>
      <w:r>
        <w:t>Fis</w:t>
      </w:r>
      <w:proofErr w:type="spellEnd"/>
      <w:r>
        <w:t xml:space="preserve"> etc.). You need to cover all aspects of Euphrasia biology in full. So talk about Galina’s global phylogeny, the relationship between diploids and tetraploids (the Wang et al. paper and Hannes’ work), the timing of speciation etc. etc. etc.</w:t>
      </w:r>
    </w:p>
  </w:comment>
  <w:comment w:id="284" w:author="TWYFORD Alex" w:date="2020-08-20T09:28:00Z" w:initials="TA">
    <w:p w14:paraId="52FC2A23" w14:textId="7B51D6F8" w:rsidR="003D08D8" w:rsidRDefault="003D08D8">
      <w:pPr>
        <w:pStyle w:val="CommentText"/>
      </w:pPr>
      <w:r>
        <w:rPr>
          <w:rStyle w:val="CommentReference"/>
        </w:rPr>
        <w:annotationRef/>
      </w:r>
      <w:r>
        <w:t>Give details of previous common garden studies</w:t>
      </w:r>
    </w:p>
  </w:comment>
  <w:comment w:id="289" w:author="TWYFORD Alex" w:date="2020-08-20T09:32:00Z" w:initials="TA">
    <w:p w14:paraId="020ACE18" w14:textId="6043D66B" w:rsidR="003D08D8" w:rsidRDefault="003D08D8">
      <w:pPr>
        <w:pStyle w:val="CommentText"/>
      </w:pPr>
      <w:r>
        <w:rPr>
          <w:rStyle w:val="CommentReference"/>
        </w:rPr>
        <w:annotationRef/>
      </w:r>
      <w:r>
        <w:t xml:space="preserve">Needs a bit of refinement here. This implies that you’re going to study TCGs in the British flora (e.g. </w:t>
      </w:r>
      <w:proofErr w:type="spellStart"/>
      <w:r>
        <w:t>Rubus</w:t>
      </w:r>
      <w:proofErr w:type="spellEnd"/>
      <w:r>
        <w:t xml:space="preserve">, </w:t>
      </w:r>
      <w:proofErr w:type="spellStart"/>
      <w:r>
        <w:t>Sorbus</w:t>
      </w:r>
      <w:proofErr w:type="spellEnd"/>
      <w:r>
        <w:t>) not the role of hybridisation in the flora at large.</w:t>
      </w:r>
    </w:p>
  </w:comment>
  <w:comment w:id="292" w:author="TWYFORD Alex" w:date="2020-08-20T09:34:00Z" w:initials="TA">
    <w:p w14:paraId="71F071F2" w14:textId="6064417A" w:rsidR="00D93E0E" w:rsidRDefault="00D93E0E">
      <w:pPr>
        <w:pStyle w:val="CommentText"/>
      </w:pPr>
      <w:r>
        <w:rPr>
          <w:rStyle w:val="CommentReference"/>
        </w:rPr>
        <w:annotationRef/>
      </w:r>
      <w:r>
        <w:t>The intro gives a clear and concise summary of the literature, but it hasn’t specifically identified the current knowledge gaps and how these can be addressed. Either here (which I think would be best), or in each section that precedes it, you need to say what is not currently known and we might want to know it.</w:t>
      </w:r>
    </w:p>
    <w:p w14:paraId="0130C5E8" w14:textId="47250DED" w:rsidR="00D93E0E" w:rsidRDefault="00D93E0E">
      <w:pPr>
        <w:pStyle w:val="CommentText"/>
      </w:pPr>
    </w:p>
    <w:p w14:paraId="73942339" w14:textId="33FE7463" w:rsidR="00D93E0E" w:rsidRDefault="00D93E0E">
      <w:pPr>
        <w:pStyle w:val="CommentText"/>
      </w:pPr>
      <w:r>
        <w:t>The other big thing missing is a section on new methods and how they can help us resolve major questions. NGS is a tool emerging to resolve complex relationships. DNA barcoding can now be deployed at scale in diverse taxa. New analytical models provide a framework for accounting for different sources of variation.</w:t>
      </w:r>
    </w:p>
  </w:comment>
  <w:comment w:id="295" w:author="TWYFORD Alex" w:date="2020-08-20T09:37:00Z" w:initials="TA">
    <w:p w14:paraId="43C3D022" w14:textId="0F72856F" w:rsidR="00D93E0E" w:rsidRDefault="00D93E0E">
      <w:pPr>
        <w:pStyle w:val="CommentText"/>
      </w:pPr>
      <w:r>
        <w:rPr>
          <w:rStyle w:val="CommentReference"/>
        </w:rPr>
        <w:annotationRef/>
      </w:r>
      <w:r>
        <w:t xml:space="preserve">Just to make things difficult, the version of the cross ploidy </w:t>
      </w:r>
      <w:proofErr w:type="spellStart"/>
      <w:r>
        <w:t>ms</w:t>
      </w:r>
      <w:proofErr w:type="spellEnd"/>
      <w:r>
        <w:t xml:space="preserve"> I’m working on now has animals in it, too!</w:t>
      </w:r>
    </w:p>
  </w:comment>
  <w:comment w:id="296" w:author="TWYFORD Alex" w:date="2020-08-20T09:39:00Z" w:initials="TA">
    <w:p w14:paraId="3775AFA4" w14:textId="611D8D36" w:rsidR="00D93E0E" w:rsidRDefault="00D93E0E">
      <w:pPr>
        <w:pStyle w:val="CommentText"/>
      </w:pPr>
      <w:r>
        <w:rPr>
          <w:rStyle w:val="CommentReference"/>
        </w:rPr>
        <w:annotationRef/>
      </w:r>
      <w:r>
        <w:t>+ genomic sequencing</w:t>
      </w:r>
    </w:p>
  </w:comment>
  <w:comment w:id="298" w:author="TWYFORD Alex" w:date="2020-08-20T09:40:00Z" w:initials="TA">
    <w:p w14:paraId="0F7609C6" w14:textId="134797C7" w:rsidR="00D93E0E" w:rsidRDefault="00D93E0E">
      <w:pPr>
        <w:pStyle w:val="CommentText"/>
      </w:pPr>
      <w:r>
        <w:rPr>
          <w:rStyle w:val="CommentReference"/>
        </w:rPr>
        <w:annotationRef/>
      </w:r>
      <w:r>
        <w:t>Great!</w:t>
      </w:r>
    </w:p>
  </w:comment>
  <w:comment w:id="299" w:author="TWYFORD Alex" w:date="2020-08-20T09:40:00Z" w:initials="TA">
    <w:p w14:paraId="147F0248" w14:textId="027CF956" w:rsidR="00D93E0E" w:rsidRDefault="00D93E0E">
      <w:pPr>
        <w:pStyle w:val="CommentText"/>
      </w:pPr>
      <w:r>
        <w:rPr>
          <w:rStyle w:val="CommentReference"/>
        </w:rPr>
        <w:annotationRef/>
      </w:r>
      <w:r>
        <w:t>Plus the different Euphrasia species experiment</w:t>
      </w:r>
    </w:p>
  </w:comment>
  <w:comment w:id="300" w:author="TWYFORD Alex" w:date="2020-08-20T09:40:00Z" w:initials="TA">
    <w:p w14:paraId="1E99D8E0" w14:textId="3EF9C051" w:rsidR="00D93E0E" w:rsidRDefault="00D93E0E">
      <w:pPr>
        <w:pStyle w:val="CommentText"/>
      </w:pPr>
      <w:r>
        <w:rPr>
          <w:rStyle w:val="CommentReference"/>
        </w:rPr>
        <w:annotationRef/>
      </w:r>
      <w:r>
        <w:t>This all works well! The only thing that</w:t>
      </w:r>
      <w:r w:rsidR="006D1456">
        <w:t xml:space="preserve"> you could consider adding is </w:t>
      </w:r>
      <w:r>
        <w:t>a list of main research questions (a numbered list, one per chapter) that provides a clear</w:t>
      </w:r>
      <w:r w:rsidR="006D1456">
        <w:t xml:space="preserve"> framework for what follows.</w:t>
      </w:r>
      <w:r>
        <w:t xml:space="preserve"> </w:t>
      </w:r>
    </w:p>
  </w:comment>
  <w:comment w:id="303" w:author="TWYFORD Alex" w:date="2020-08-20T09:57:00Z" w:initials="TA">
    <w:p w14:paraId="0E53AE35" w14:textId="16C9BE75" w:rsidR="006D1456" w:rsidRDefault="006D1456">
      <w:pPr>
        <w:pStyle w:val="CommentText"/>
      </w:pPr>
      <w:r>
        <w:rPr>
          <w:rStyle w:val="CommentReference"/>
        </w:rPr>
        <w:annotationRef/>
      </w:r>
      <w:r>
        <w:t>This goes first.</w:t>
      </w:r>
    </w:p>
  </w:comment>
  <w:comment w:id="314" w:author="BROWN Max" w:date="2020-07-07T12:17:00Z" w:initials="BM">
    <w:p w14:paraId="0E2CAF7B" w14:textId="77777777" w:rsidR="00AF05FA" w:rsidRPr="00F331EF" w:rsidRDefault="00AF05FA" w:rsidP="00AF05FA">
      <w:pPr>
        <w:rPr>
          <w:rFonts w:ascii="Times New Roman" w:eastAsia="Times New Roman" w:hAnsi="Times New Roman" w:cs="Times New Roman"/>
        </w:rPr>
      </w:pPr>
      <w:r>
        <w:rPr>
          <w:rStyle w:val="CommentReference"/>
        </w:rPr>
        <w:annotationRef/>
      </w:r>
      <w:r w:rsidRPr="00F331EF">
        <w:rPr>
          <w:rFonts w:ascii="Times New Roman" w:eastAsia="Times New Roman" w:hAnsi="Times New Roman" w:cs="Times New Roman"/>
        </w:rPr>
        <w:t>THE DYNAMIC NATURE OF APOMIXIS IN THE ANGIOSPERMS</w:t>
      </w:r>
    </w:p>
    <w:p w14:paraId="6354B24F" w14:textId="77777777" w:rsidR="00AF05FA" w:rsidRDefault="00AF05FA" w:rsidP="00AF05FA">
      <w:pPr>
        <w:pStyle w:val="CommentText"/>
      </w:pPr>
    </w:p>
  </w:comment>
  <w:comment w:id="315" w:author="BROWN Max" w:date="2020-07-07T12:16:00Z" w:initials="BM">
    <w:p w14:paraId="43497C7B" w14:textId="77777777" w:rsidR="00AF05FA" w:rsidRPr="00F331EF" w:rsidRDefault="00AF05FA" w:rsidP="00AF05FA">
      <w:pPr>
        <w:rPr>
          <w:rFonts w:ascii="Times New Roman" w:eastAsia="Times New Roman" w:hAnsi="Times New Roman" w:cs="Times New Roman"/>
        </w:rPr>
      </w:pPr>
      <w:r>
        <w:rPr>
          <w:rStyle w:val="CommentReference"/>
        </w:rPr>
        <w:annotationRef/>
      </w:r>
      <w:r w:rsidRPr="00F331EF">
        <w:rPr>
          <w:rFonts w:ascii="Times New Roman" w:eastAsia="Times New Roman" w:hAnsi="Times New Roman" w:cs="Times New Roman"/>
        </w:rPr>
        <w:t>THE DYNAMIC NATURE OF APOMIXIS IN THE ANGIOSPERMS</w:t>
      </w:r>
    </w:p>
    <w:p w14:paraId="75395738" w14:textId="77777777" w:rsidR="00AF05FA" w:rsidRDefault="00AF05FA" w:rsidP="00AF05F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AFC2C1" w15:done="0"/>
  <w15:commentEx w15:paraId="1C22029D" w15:done="0"/>
  <w15:commentEx w15:paraId="602880F2" w15:done="0"/>
  <w15:commentEx w15:paraId="0A5E65EB" w15:done="0"/>
  <w15:commentEx w15:paraId="32A82B83" w15:done="0"/>
  <w15:commentEx w15:paraId="5601C005" w15:done="0"/>
  <w15:commentEx w15:paraId="4106FDF3" w15:done="0"/>
  <w15:commentEx w15:paraId="37979E75" w15:done="0"/>
  <w15:commentEx w15:paraId="76F0B010" w15:done="0"/>
  <w15:commentEx w15:paraId="54C6DA85" w15:done="0"/>
  <w15:commentEx w15:paraId="49FA0D17" w15:done="0"/>
  <w15:commentEx w15:paraId="32FD93D9" w15:done="0"/>
  <w15:commentEx w15:paraId="47F3EC14" w15:done="0"/>
  <w15:commentEx w15:paraId="30D9095E" w15:done="0"/>
  <w15:commentEx w15:paraId="61C5D4A3" w15:done="0"/>
  <w15:commentEx w15:paraId="6B32DD9A" w15:done="0"/>
  <w15:commentEx w15:paraId="041CDEFF" w15:done="0"/>
  <w15:commentEx w15:paraId="151BD710" w15:done="0"/>
  <w15:commentEx w15:paraId="7247DA16" w15:done="0"/>
  <w15:commentEx w15:paraId="25FA76C5" w15:done="0"/>
  <w15:commentEx w15:paraId="7A398A87" w15:done="0"/>
  <w15:commentEx w15:paraId="7CB8F906" w15:done="0"/>
  <w15:commentEx w15:paraId="43F4E96B" w15:done="0"/>
  <w15:commentEx w15:paraId="02EB5F42" w15:done="0"/>
  <w15:commentEx w15:paraId="603CB150" w15:done="0"/>
  <w15:commentEx w15:paraId="2D7E9418" w15:done="0"/>
  <w15:commentEx w15:paraId="4A5E1965" w15:done="0"/>
  <w15:commentEx w15:paraId="7BEA8A85" w15:done="0"/>
  <w15:commentEx w15:paraId="5410926B" w15:done="0"/>
  <w15:commentEx w15:paraId="78BCC1D0" w15:done="0"/>
  <w15:commentEx w15:paraId="48BC722E" w15:done="0"/>
  <w15:commentEx w15:paraId="578502B2" w15:done="0"/>
  <w15:commentEx w15:paraId="52FC2A23" w15:done="0"/>
  <w15:commentEx w15:paraId="020ACE18" w15:done="0"/>
  <w15:commentEx w15:paraId="73942339" w15:done="0"/>
  <w15:commentEx w15:paraId="43C3D022" w15:done="0"/>
  <w15:commentEx w15:paraId="3775AFA4" w15:done="0"/>
  <w15:commentEx w15:paraId="0F7609C6" w15:done="0"/>
  <w15:commentEx w15:paraId="147F0248" w15:done="0"/>
  <w15:commentEx w15:paraId="1E99D8E0" w15:done="0"/>
  <w15:commentEx w15:paraId="0E53AE35" w15:done="0"/>
  <w15:commentEx w15:paraId="6354B24F" w15:done="0"/>
  <w15:commentEx w15:paraId="753957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AFC2C1" w16cid:durableId="2295B933"/>
  <w16cid:commentId w16cid:paraId="1C22029D" w16cid:durableId="22EA5DE1"/>
  <w16cid:commentId w16cid:paraId="602880F2" w16cid:durableId="22E8F7F6"/>
  <w16cid:commentId w16cid:paraId="0A5E65EB" w16cid:durableId="22AED825"/>
  <w16cid:commentId w16cid:paraId="32A82B83" w16cid:durableId="22ADB15D"/>
  <w16cid:commentId w16cid:paraId="5601C005" w16cid:durableId="22AEE649"/>
  <w16cid:commentId w16cid:paraId="4106FDF3" w16cid:durableId="22E90779"/>
  <w16cid:commentId w16cid:paraId="37979E75" w16cid:durableId="22E90787"/>
  <w16cid:commentId w16cid:paraId="76F0B010" w16cid:durableId="22E8F7FF"/>
  <w16cid:commentId w16cid:paraId="54C6DA85" w16cid:durableId="22DEB442"/>
  <w16cid:commentId w16cid:paraId="49FA0D17" w16cid:durableId="22DEB44F"/>
  <w16cid:commentId w16cid:paraId="32FD93D9" w16cid:durableId="22E8F802"/>
  <w16cid:commentId w16cid:paraId="47F3EC14" w16cid:durableId="22DEB45C"/>
  <w16cid:commentId w16cid:paraId="30D9095E" w16cid:durableId="22DEB474"/>
  <w16cid:commentId w16cid:paraId="61C5D4A3" w16cid:durableId="22DEB4B5"/>
  <w16cid:commentId w16cid:paraId="6B32DD9A" w16cid:durableId="22EA145B"/>
  <w16cid:commentId w16cid:paraId="041CDEFF" w16cid:durableId="22E8F80B"/>
  <w16cid:commentId w16cid:paraId="151BD710" w16cid:durableId="22EA1596"/>
  <w16cid:commentId w16cid:paraId="7247DA16" w16cid:durableId="22EA180B"/>
  <w16cid:commentId w16cid:paraId="25FA76C5" w16cid:durableId="22E8F80C"/>
  <w16cid:commentId w16cid:paraId="7A398A87" w16cid:durableId="22EA19B4"/>
  <w16cid:commentId w16cid:paraId="7CB8F906" w16cid:durableId="22B02D20"/>
  <w16cid:commentId w16cid:paraId="43F4E96B" w16cid:durableId="22B02D07"/>
  <w16cid:commentId w16cid:paraId="02EB5F42" w16cid:durableId="22E8F811"/>
  <w16cid:commentId w16cid:paraId="603CB150" w16cid:durableId="22D64F3F"/>
  <w16cid:commentId w16cid:paraId="2D7E9418" w16cid:durableId="22EA622A"/>
  <w16cid:commentId w16cid:paraId="4A5E1965" w16cid:durableId="22EA6658"/>
  <w16cid:commentId w16cid:paraId="7BEA8A85" w16cid:durableId="22E11247"/>
  <w16cid:commentId w16cid:paraId="5410926B" w16cid:durableId="22E8F815"/>
  <w16cid:commentId w16cid:paraId="78BCC1D0" w16cid:durableId="22E8F816"/>
  <w16cid:commentId w16cid:paraId="48BC722E" w16cid:durableId="22E8F817"/>
  <w16cid:commentId w16cid:paraId="578502B2" w16cid:durableId="22E8F818"/>
  <w16cid:commentId w16cid:paraId="52FC2A23" w16cid:durableId="22E8F819"/>
  <w16cid:commentId w16cid:paraId="020ACE18" w16cid:durableId="22E8F81A"/>
  <w16cid:commentId w16cid:paraId="73942339" w16cid:durableId="22E8F81B"/>
  <w16cid:commentId w16cid:paraId="43C3D022" w16cid:durableId="22E8F81C"/>
  <w16cid:commentId w16cid:paraId="3775AFA4" w16cid:durableId="22E8F81D"/>
  <w16cid:commentId w16cid:paraId="0F7609C6" w16cid:durableId="22E8F81E"/>
  <w16cid:commentId w16cid:paraId="147F0248" w16cid:durableId="22E8F81F"/>
  <w16cid:commentId w16cid:paraId="1E99D8E0" w16cid:durableId="22E8F820"/>
  <w16cid:commentId w16cid:paraId="0E53AE35" w16cid:durableId="22E8F821"/>
  <w16cid:commentId w16cid:paraId="6354B24F" w16cid:durableId="22AEE63E"/>
  <w16cid:commentId w16cid:paraId="75395738" w16cid:durableId="22AEE6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874AF"/>
    <w:multiLevelType w:val="hybridMultilevel"/>
    <w:tmpl w:val="14CAFC50"/>
    <w:lvl w:ilvl="0" w:tplc="BCA80E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1563D"/>
    <w:multiLevelType w:val="hybridMultilevel"/>
    <w:tmpl w:val="C78A8A64"/>
    <w:lvl w:ilvl="0" w:tplc="922629F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23498"/>
    <w:multiLevelType w:val="hybridMultilevel"/>
    <w:tmpl w:val="71AEA7AA"/>
    <w:lvl w:ilvl="0" w:tplc="9970F1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Max">
    <w15:presenceInfo w15:providerId="AD" w15:userId="S::s1583628@ed.ac.uk::f3829f46-5249-43f1-8f6b-1b71b1776f32"/>
  </w15:person>
  <w15:person w15:author="TWYFORD Alex">
    <w15:presenceInfo w15:providerId="AD" w15:userId="S-1-5-21-861567501-1417001333-682003330-331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36"/>
    <w:rsid w:val="00000A0D"/>
    <w:rsid w:val="000023D1"/>
    <w:rsid w:val="0001503A"/>
    <w:rsid w:val="0001528F"/>
    <w:rsid w:val="00026A10"/>
    <w:rsid w:val="0002767A"/>
    <w:rsid w:val="00032315"/>
    <w:rsid w:val="000328C0"/>
    <w:rsid w:val="00033BB9"/>
    <w:rsid w:val="00034581"/>
    <w:rsid w:val="00036127"/>
    <w:rsid w:val="0005304F"/>
    <w:rsid w:val="000643F1"/>
    <w:rsid w:val="000645B5"/>
    <w:rsid w:val="000803C9"/>
    <w:rsid w:val="000A57C9"/>
    <w:rsid w:val="000A72F2"/>
    <w:rsid w:val="000B3CE0"/>
    <w:rsid w:val="000D357F"/>
    <w:rsid w:val="000D7762"/>
    <w:rsid w:val="001062F3"/>
    <w:rsid w:val="00116615"/>
    <w:rsid w:val="0012377A"/>
    <w:rsid w:val="00137E4D"/>
    <w:rsid w:val="001470A6"/>
    <w:rsid w:val="00150380"/>
    <w:rsid w:val="00150DF8"/>
    <w:rsid w:val="00153330"/>
    <w:rsid w:val="00155C1E"/>
    <w:rsid w:val="00162C7E"/>
    <w:rsid w:val="0016561A"/>
    <w:rsid w:val="00171C4B"/>
    <w:rsid w:val="00174CDD"/>
    <w:rsid w:val="001A2063"/>
    <w:rsid w:val="001A22C6"/>
    <w:rsid w:val="001A2F5B"/>
    <w:rsid w:val="001C0358"/>
    <w:rsid w:val="001C104E"/>
    <w:rsid w:val="001C3AAF"/>
    <w:rsid w:val="001C5279"/>
    <w:rsid w:val="001C5449"/>
    <w:rsid w:val="001C6AF8"/>
    <w:rsid w:val="001D3EE9"/>
    <w:rsid w:val="001D4BD8"/>
    <w:rsid w:val="001D5D25"/>
    <w:rsid w:val="001E0B3C"/>
    <w:rsid w:val="001E2DD6"/>
    <w:rsid w:val="001E3F80"/>
    <w:rsid w:val="001F153A"/>
    <w:rsid w:val="001F4D53"/>
    <w:rsid w:val="001F52F5"/>
    <w:rsid w:val="00200E97"/>
    <w:rsid w:val="0020710E"/>
    <w:rsid w:val="0020716B"/>
    <w:rsid w:val="0020737B"/>
    <w:rsid w:val="00216927"/>
    <w:rsid w:val="00220A22"/>
    <w:rsid w:val="00222CAA"/>
    <w:rsid w:val="002371BC"/>
    <w:rsid w:val="00237DB0"/>
    <w:rsid w:val="00247A44"/>
    <w:rsid w:val="002753AF"/>
    <w:rsid w:val="00277839"/>
    <w:rsid w:val="00281925"/>
    <w:rsid w:val="002872DE"/>
    <w:rsid w:val="002922C1"/>
    <w:rsid w:val="0029446E"/>
    <w:rsid w:val="00294FDF"/>
    <w:rsid w:val="002B5C44"/>
    <w:rsid w:val="002C0A11"/>
    <w:rsid w:val="002D00D3"/>
    <w:rsid w:val="002D0FD0"/>
    <w:rsid w:val="002E0807"/>
    <w:rsid w:val="00304A53"/>
    <w:rsid w:val="003167FC"/>
    <w:rsid w:val="00321DB6"/>
    <w:rsid w:val="00325D59"/>
    <w:rsid w:val="00352FE5"/>
    <w:rsid w:val="00356A9E"/>
    <w:rsid w:val="00374D97"/>
    <w:rsid w:val="003871ED"/>
    <w:rsid w:val="0038723A"/>
    <w:rsid w:val="003910F4"/>
    <w:rsid w:val="00391235"/>
    <w:rsid w:val="00393AC9"/>
    <w:rsid w:val="003A0E62"/>
    <w:rsid w:val="003A1389"/>
    <w:rsid w:val="003A6072"/>
    <w:rsid w:val="003B2BBB"/>
    <w:rsid w:val="003C46A5"/>
    <w:rsid w:val="003C47E0"/>
    <w:rsid w:val="003D08D8"/>
    <w:rsid w:val="003D4CE2"/>
    <w:rsid w:val="003E3C02"/>
    <w:rsid w:val="003E42BB"/>
    <w:rsid w:val="003E43AB"/>
    <w:rsid w:val="00412B37"/>
    <w:rsid w:val="00413D5E"/>
    <w:rsid w:val="004202F2"/>
    <w:rsid w:val="004411EE"/>
    <w:rsid w:val="0045087A"/>
    <w:rsid w:val="004541B1"/>
    <w:rsid w:val="00455094"/>
    <w:rsid w:val="0045786E"/>
    <w:rsid w:val="00481EC8"/>
    <w:rsid w:val="0049119E"/>
    <w:rsid w:val="004969BA"/>
    <w:rsid w:val="0049718F"/>
    <w:rsid w:val="004A2634"/>
    <w:rsid w:val="004A324D"/>
    <w:rsid w:val="004A3CF0"/>
    <w:rsid w:val="004B1D7E"/>
    <w:rsid w:val="004C0045"/>
    <w:rsid w:val="004C1336"/>
    <w:rsid w:val="004C2282"/>
    <w:rsid w:val="004D5BDF"/>
    <w:rsid w:val="004D5C46"/>
    <w:rsid w:val="004F2C03"/>
    <w:rsid w:val="004F731D"/>
    <w:rsid w:val="004F7E86"/>
    <w:rsid w:val="00502475"/>
    <w:rsid w:val="0050450F"/>
    <w:rsid w:val="005070B3"/>
    <w:rsid w:val="005265F6"/>
    <w:rsid w:val="00530CD0"/>
    <w:rsid w:val="005331CA"/>
    <w:rsid w:val="00534178"/>
    <w:rsid w:val="00540256"/>
    <w:rsid w:val="00541071"/>
    <w:rsid w:val="005548D9"/>
    <w:rsid w:val="00555F29"/>
    <w:rsid w:val="005626CE"/>
    <w:rsid w:val="0056320F"/>
    <w:rsid w:val="00576EDF"/>
    <w:rsid w:val="00580123"/>
    <w:rsid w:val="00581B25"/>
    <w:rsid w:val="005844A5"/>
    <w:rsid w:val="00593791"/>
    <w:rsid w:val="00597B70"/>
    <w:rsid w:val="005A092D"/>
    <w:rsid w:val="005A73C5"/>
    <w:rsid w:val="005A79A0"/>
    <w:rsid w:val="005A7FE3"/>
    <w:rsid w:val="005C0F39"/>
    <w:rsid w:val="005C0F9D"/>
    <w:rsid w:val="005D32B2"/>
    <w:rsid w:val="005D75AE"/>
    <w:rsid w:val="005D787B"/>
    <w:rsid w:val="005E3475"/>
    <w:rsid w:val="005E7FDA"/>
    <w:rsid w:val="005F11F5"/>
    <w:rsid w:val="005F49B7"/>
    <w:rsid w:val="005F6DEA"/>
    <w:rsid w:val="00610FD5"/>
    <w:rsid w:val="00622BA5"/>
    <w:rsid w:val="00635B3E"/>
    <w:rsid w:val="00642D80"/>
    <w:rsid w:val="00644DD4"/>
    <w:rsid w:val="006509D2"/>
    <w:rsid w:val="00652F68"/>
    <w:rsid w:val="0066054D"/>
    <w:rsid w:val="0066289C"/>
    <w:rsid w:val="00677543"/>
    <w:rsid w:val="006814A4"/>
    <w:rsid w:val="0069210B"/>
    <w:rsid w:val="0069250C"/>
    <w:rsid w:val="006A2E82"/>
    <w:rsid w:val="006B14DE"/>
    <w:rsid w:val="006C1531"/>
    <w:rsid w:val="006C2F40"/>
    <w:rsid w:val="006C3DAE"/>
    <w:rsid w:val="006C4F7B"/>
    <w:rsid w:val="006C6EF6"/>
    <w:rsid w:val="006D1456"/>
    <w:rsid w:val="006E35C5"/>
    <w:rsid w:val="006E6197"/>
    <w:rsid w:val="00710C6C"/>
    <w:rsid w:val="007354AE"/>
    <w:rsid w:val="00735FDB"/>
    <w:rsid w:val="00736FA1"/>
    <w:rsid w:val="00740A71"/>
    <w:rsid w:val="0074637D"/>
    <w:rsid w:val="00751202"/>
    <w:rsid w:val="0075161F"/>
    <w:rsid w:val="00756DBC"/>
    <w:rsid w:val="007744B3"/>
    <w:rsid w:val="00774E6F"/>
    <w:rsid w:val="00775024"/>
    <w:rsid w:val="00782666"/>
    <w:rsid w:val="00787707"/>
    <w:rsid w:val="00791BAF"/>
    <w:rsid w:val="00794413"/>
    <w:rsid w:val="00795169"/>
    <w:rsid w:val="007A14AD"/>
    <w:rsid w:val="007B33E7"/>
    <w:rsid w:val="007B5BA2"/>
    <w:rsid w:val="007C0B1B"/>
    <w:rsid w:val="007E7C3D"/>
    <w:rsid w:val="00803890"/>
    <w:rsid w:val="0080429B"/>
    <w:rsid w:val="00805964"/>
    <w:rsid w:val="00814455"/>
    <w:rsid w:val="008156CA"/>
    <w:rsid w:val="00842A6D"/>
    <w:rsid w:val="00846A7E"/>
    <w:rsid w:val="00857839"/>
    <w:rsid w:val="00866133"/>
    <w:rsid w:val="00871258"/>
    <w:rsid w:val="008778A1"/>
    <w:rsid w:val="00883D9F"/>
    <w:rsid w:val="008952F7"/>
    <w:rsid w:val="008A1123"/>
    <w:rsid w:val="008A7D6B"/>
    <w:rsid w:val="008B0204"/>
    <w:rsid w:val="008D04E3"/>
    <w:rsid w:val="008E05E5"/>
    <w:rsid w:val="008E3B27"/>
    <w:rsid w:val="008E5415"/>
    <w:rsid w:val="008E6E19"/>
    <w:rsid w:val="008F15B7"/>
    <w:rsid w:val="008F285C"/>
    <w:rsid w:val="008F360A"/>
    <w:rsid w:val="008F5120"/>
    <w:rsid w:val="008F7BF5"/>
    <w:rsid w:val="009066DF"/>
    <w:rsid w:val="00911675"/>
    <w:rsid w:val="00911FC5"/>
    <w:rsid w:val="00922ADF"/>
    <w:rsid w:val="00922DD3"/>
    <w:rsid w:val="00922ED3"/>
    <w:rsid w:val="009244E6"/>
    <w:rsid w:val="009273E8"/>
    <w:rsid w:val="00930F6E"/>
    <w:rsid w:val="00932886"/>
    <w:rsid w:val="00932D6E"/>
    <w:rsid w:val="00937EF1"/>
    <w:rsid w:val="0094045A"/>
    <w:rsid w:val="00953140"/>
    <w:rsid w:val="00953DA6"/>
    <w:rsid w:val="00960D48"/>
    <w:rsid w:val="00965DB7"/>
    <w:rsid w:val="00984E2C"/>
    <w:rsid w:val="00997B93"/>
    <w:rsid w:val="009A3DDE"/>
    <w:rsid w:val="009C39D9"/>
    <w:rsid w:val="009C4337"/>
    <w:rsid w:val="009C6BD2"/>
    <w:rsid w:val="009C76A9"/>
    <w:rsid w:val="009D0148"/>
    <w:rsid w:val="009D3531"/>
    <w:rsid w:val="009F4FA6"/>
    <w:rsid w:val="00A02666"/>
    <w:rsid w:val="00A10933"/>
    <w:rsid w:val="00A11203"/>
    <w:rsid w:val="00A1236B"/>
    <w:rsid w:val="00A321F1"/>
    <w:rsid w:val="00A32F2D"/>
    <w:rsid w:val="00A40BEC"/>
    <w:rsid w:val="00A47F28"/>
    <w:rsid w:val="00A545C6"/>
    <w:rsid w:val="00A553A6"/>
    <w:rsid w:val="00A679CD"/>
    <w:rsid w:val="00A745AA"/>
    <w:rsid w:val="00A755C2"/>
    <w:rsid w:val="00A843F1"/>
    <w:rsid w:val="00A87097"/>
    <w:rsid w:val="00A918D9"/>
    <w:rsid w:val="00A92DF4"/>
    <w:rsid w:val="00A94562"/>
    <w:rsid w:val="00AA39E1"/>
    <w:rsid w:val="00AA65E9"/>
    <w:rsid w:val="00AA6FFD"/>
    <w:rsid w:val="00AB182C"/>
    <w:rsid w:val="00AD13FE"/>
    <w:rsid w:val="00AD1B46"/>
    <w:rsid w:val="00AF05FA"/>
    <w:rsid w:val="00AF604F"/>
    <w:rsid w:val="00B038A6"/>
    <w:rsid w:val="00B06D29"/>
    <w:rsid w:val="00B13A8D"/>
    <w:rsid w:val="00B13F3B"/>
    <w:rsid w:val="00B22458"/>
    <w:rsid w:val="00B27556"/>
    <w:rsid w:val="00B31C0C"/>
    <w:rsid w:val="00B32E6A"/>
    <w:rsid w:val="00B362CB"/>
    <w:rsid w:val="00B40C67"/>
    <w:rsid w:val="00B42884"/>
    <w:rsid w:val="00B42CC7"/>
    <w:rsid w:val="00B43EB9"/>
    <w:rsid w:val="00B47EEE"/>
    <w:rsid w:val="00B530DF"/>
    <w:rsid w:val="00B703C9"/>
    <w:rsid w:val="00B8656B"/>
    <w:rsid w:val="00B91FEF"/>
    <w:rsid w:val="00B92818"/>
    <w:rsid w:val="00B972A6"/>
    <w:rsid w:val="00B9747B"/>
    <w:rsid w:val="00B97E7A"/>
    <w:rsid w:val="00BA0B56"/>
    <w:rsid w:val="00BA2CB1"/>
    <w:rsid w:val="00BA67EF"/>
    <w:rsid w:val="00BB0531"/>
    <w:rsid w:val="00BB13C2"/>
    <w:rsid w:val="00BB31DE"/>
    <w:rsid w:val="00BB5574"/>
    <w:rsid w:val="00BC6BBC"/>
    <w:rsid w:val="00BD1D25"/>
    <w:rsid w:val="00C00B93"/>
    <w:rsid w:val="00C13E73"/>
    <w:rsid w:val="00C162A2"/>
    <w:rsid w:val="00C224C9"/>
    <w:rsid w:val="00C309AD"/>
    <w:rsid w:val="00C427B7"/>
    <w:rsid w:val="00C446EC"/>
    <w:rsid w:val="00C5518A"/>
    <w:rsid w:val="00C55CA4"/>
    <w:rsid w:val="00C74FCB"/>
    <w:rsid w:val="00C84EA4"/>
    <w:rsid w:val="00C86279"/>
    <w:rsid w:val="00C97890"/>
    <w:rsid w:val="00CA6E55"/>
    <w:rsid w:val="00CB2289"/>
    <w:rsid w:val="00CC6F58"/>
    <w:rsid w:val="00CD67C9"/>
    <w:rsid w:val="00CE3C82"/>
    <w:rsid w:val="00CE4BDA"/>
    <w:rsid w:val="00CE6923"/>
    <w:rsid w:val="00CF5BFC"/>
    <w:rsid w:val="00CF5F4B"/>
    <w:rsid w:val="00CF7DD7"/>
    <w:rsid w:val="00D058A9"/>
    <w:rsid w:val="00D06219"/>
    <w:rsid w:val="00D06616"/>
    <w:rsid w:val="00D1024C"/>
    <w:rsid w:val="00D11B65"/>
    <w:rsid w:val="00D13E09"/>
    <w:rsid w:val="00D14DE6"/>
    <w:rsid w:val="00D20970"/>
    <w:rsid w:val="00D22018"/>
    <w:rsid w:val="00D270DF"/>
    <w:rsid w:val="00D41B41"/>
    <w:rsid w:val="00D453BA"/>
    <w:rsid w:val="00D6110D"/>
    <w:rsid w:val="00D65C46"/>
    <w:rsid w:val="00D828E8"/>
    <w:rsid w:val="00D93E0E"/>
    <w:rsid w:val="00D94E0C"/>
    <w:rsid w:val="00DA1A5E"/>
    <w:rsid w:val="00DA77D2"/>
    <w:rsid w:val="00DB15B1"/>
    <w:rsid w:val="00DB40AC"/>
    <w:rsid w:val="00DB4385"/>
    <w:rsid w:val="00DC1DBF"/>
    <w:rsid w:val="00DC3CE8"/>
    <w:rsid w:val="00DC7FC2"/>
    <w:rsid w:val="00DD3044"/>
    <w:rsid w:val="00DD5283"/>
    <w:rsid w:val="00DD6593"/>
    <w:rsid w:val="00DE1238"/>
    <w:rsid w:val="00DE5047"/>
    <w:rsid w:val="00DF4A78"/>
    <w:rsid w:val="00E010EE"/>
    <w:rsid w:val="00E03C21"/>
    <w:rsid w:val="00E10A02"/>
    <w:rsid w:val="00E15F3D"/>
    <w:rsid w:val="00E17117"/>
    <w:rsid w:val="00E20C55"/>
    <w:rsid w:val="00E266A9"/>
    <w:rsid w:val="00E27B75"/>
    <w:rsid w:val="00E31C4E"/>
    <w:rsid w:val="00E32701"/>
    <w:rsid w:val="00E33CD1"/>
    <w:rsid w:val="00E377D1"/>
    <w:rsid w:val="00E4006D"/>
    <w:rsid w:val="00E405BB"/>
    <w:rsid w:val="00E416AB"/>
    <w:rsid w:val="00E5030A"/>
    <w:rsid w:val="00E51278"/>
    <w:rsid w:val="00E52E93"/>
    <w:rsid w:val="00E54751"/>
    <w:rsid w:val="00E722D4"/>
    <w:rsid w:val="00E7498D"/>
    <w:rsid w:val="00E74FBA"/>
    <w:rsid w:val="00E76459"/>
    <w:rsid w:val="00E76879"/>
    <w:rsid w:val="00E943FA"/>
    <w:rsid w:val="00EA4C2E"/>
    <w:rsid w:val="00EA5B95"/>
    <w:rsid w:val="00EA6DB5"/>
    <w:rsid w:val="00EB3E33"/>
    <w:rsid w:val="00EB555D"/>
    <w:rsid w:val="00EC0DCF"/>
    <w:rsid w:val="00EC43C6"/>
    <w:rsid w:val="00EE1176"/>
    <w:rsid w:val="00EE120B"/>
    <w:rsid w:val="00EE5129"/>
    <w:rsid w:val="00F05B71"/>
    <w:rsid w:val="00F064D6"/>
    <w:rsid w:val="00F16295"/>
    <w:rsid w:val="00F248DC"/>
    <w:rsid w:val="00F331EF"/>
    <w:rsid w:val="00F42093"/>
    <w:rsid w:val="00F4311C"/>
    <w:rsid w:val="00F4613F"/>
    <w:rsid w:val="00F4733B"/>
    <w:rsid w:val="00F50BC4"/>
    <w:rsid w:val="00F60C71"/>
    <w:rsid w:val="00F72370"/>
    <w:rsid w:val="00F77F1E"/>
    <w:rsid w:val="00F83797"/>
    <w:rsid w:val="00F84131"/>
    <w:rsid w:val="00F85F8A"/>
    <w:rsid w:val="00F86530"/>
    <w:rsid w:val="00F873C7"/>
    <w:rsid w:val="00FA5CD6"/>
    <w:rsid w:val="00FA6A51"/>
    <w:rsid w:val="00FB6858"/>
    <w:rsid w:val="00FC57C0"/>
    <w:rsid w:val="00FC6F55"/>
    <w:rsid w:val="00FD6811"/>
    <w:rsid w:val="00FE03E4"/>
    <w:rsid w:val="00FE114F"/>
    <w:rsid w:val="00FF4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A5F8"/>
  <w15:chartTrackingRefBased/>
  <w15:docId w15:val="{4AD6ECCE-59C7-1D4F-B09A-A4EF438C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2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72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018"/>
    <w:rPr>
      <w:sz w:val="16"/>
      <w:szCs w:val="16"/>
    </w:rPr>
  </w:style>
  <w:style w:type="paragraph" w:styleId="CommentText">
    <w:name w:val="annotation text"/>
    <w:basedOn w:val="Normal"/>
    <w:link w:val="CommentTextChar"/>
    <w:uiPriority w:val="99"/>
    <w:unhideWhenUsed/>
    <w:rsid w:val="00D22018"/>
    <w:rPr>
      <w:sz w:val="20"/>
      <w:szCs w:val="20"/>
    </w:rPr>
  </w:style>
  <w:style w:type="character" w:customStyle="1" w:styleId="CommentTextChar">
    <w:name w:val="Comment Text Char"/>
    <w:basedOn w:val="DefaultParagraphFont"/>
    <w:link w:val="CommentText"/>
    <w:uiPriority w:val="99"/>
    <w:rsid w:val="00D22018"/>
    <w:rPr>
      <w:sz w:val="20"/>
      <w:szCs w:val="20"/>
    </w:rPr>
  </w:style>
  <w:style w:type="paragraph" w:styleId="CommentSubject">
    <w:name w:val="annotation subject"/>
    <w:basedOn w:val="CommentText"/>
    <w:next w:val="CommentText"/>
    <w:link w:val="CommentSubjectChar"/>
    <w:uiPriority w:val="99"/>
    <w:semiHidden/>
    <w:unhideWhenUsed/>
    <w:rsid w:val="00D22018"/>
    <w:rPr>
      <w:b/>
      <w:bCs/>
    </w:rPr>
  </w:style>
  <w:style w:type="character" w:customStyle="1" w:styleId="CommentSubjectChar">
    <w:name w:val="Comment Subject Char"/>
    <w:basedOn w:val="CommentTextChar"/>
    <w:link w:val="CommentSubject"/>
    <w:uiPriority w:val="99"/>
    <w:semiHidden/>
    <w:rsid w:val="00D22018"/>
    <w:rPr>
      <w:b/>
      <w:bCs/>
      <w:sz w:val="20"/>
      <w:szCs w:val="20"/>
    </w:rPr>
  </w:style>
  <w:style w:type="paragraph" w:styleId="BalloonText">
    <w:name w:val="Balloon Text"/>
    <w:basedOn w:val="Normal"/>
    <w:link w:val="BalloonTextChar"/>
    <w:uiPriority w:val="99"/>
    <w:semiHidden/>
    <w:unhideWhenUsed/>
    <w:rsid w:val="00D220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2018"/>
    <w:rPr>
      <w:rFonts w:ascii="Times New Roman" w:hAnsi="Times New Roman" w:cs="Times New Roman"/>
      <w:sz w:val="18"/>
      <w:szCs w:val="18"/>
    </w:rPr>
  </w:style>
  <w:style w:type="paragraph" w:styleId="ListParagraph">
    <w:name w:val="List Paragraph"/>
    <w:basedOn w:val="Normal"/>
    <w:uiPriority w:val="34"/>
    <w:qFormat/>
    <w:rsid w:val="00D22018"/>
    <w:pPr>
      <w:ind w:left="720"/>
      <w:contextualSpacing/>
    </w:pPr>
  </w:style>
  <w:style w:type="paragraph" w:styleId="NormalWeb">
    <w:name w:val="Normal (Web)"/>
    <w:basedOn w:val="Normal"/>
    <w:uiPriority w:val="99"/>
    <w:semiHidden/>
    <w:unhideWhenUsed/>
    <w:rsid w:val="00AA65E9"/>
    <w:pPr>
      <w:spacing w:before="100" w:beforeAutospacing="1" w:after="100" w:afterAutospacing="1"/>
    </w:pPr>
    <w:rPr>
      <w:rFonts w:ascii="Times New Roman" w:eastAsia="Times New Roman" w:hAnsi="Times New Roman" w:cs="Times New Roman"/>
    </w:rPr>
  </w:style>
  <w:style w:type="paragraph" w:customStyle="1" w:styleId="author">
    <w:name w:val="author"/>
    <w:basedOn w:val="Normal"/>
    <w:rsid w:val="00AA65E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872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723A"/>
    <w:rPr>
      <w:color w:val="0000FF"/>
      <w:u w:val="single"/>
    </w:rPr>
  </w:style>
  <w:style w:type="character" w:customStyle="1" w:styleId="Heading1Char">
    <w:name w:val="Heading 1 Char"/>
    <w:basedOn w:val="DefaultParagraphFont"/>
    <w:link w:val="Heading1"/>
    <w:uiPriority w:val="9"/>
    <w:rsid w:val="0038723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38723A"/>
  </w:style>
  <w:style w:type="character" w:customStyle="1" w:styleId="sr-only">
    <w:name w:val="sr-only"/>
    <w:basedOn w:val="DefaultParagraphFont"/>
    <w:rsid w:val="0038723A"/>
  </w:style>
  <w:style w:type="character" w:customStyle="1" w:styleId="text">
    <w:name w:val="text"/>
    <w:basedOn w:val="DefaultParagraphFont"/>
    <w:rsid w:val="0038723A"/>
  </w:style>
  <w:style w:type="character" w:customStyle="1" w:styleId="author-ref">
    <w:name w:val="author-ref"/>
    <w:basedOn w:val="DefaultParagraphFont"/>
    <w:rsid w:val="0038723A"/>
  </w:style>
  <w:style w:type="character" w:styleId="Emphasis">
    <w:name w:val="Emphasis"/>
    <w:basedOn w:val="DefaultParagraphFont"/>
    <w:uiPriority w:val="20"/>
    <w:qFormat/>
    <w:rsid w:val="00FD6811"/>
    <w:rPr>
      <w:i/>
      <w:iCs/>
    </w:rPr>
  </w:style>
  <w:style w:type="character" w:customStyle="1" w:styleId="al-author-name-more">
    <w:name w:val="al-author-name-more"/>
    <w:basedOn w:val="DefaultParagraphFont"/>
    <w:rsid w:val="00FD6811"/>
  </w:style>
  <w:style w:type="character" w:customStyle="1" w:styleId="delimiter">
    <w:name w:val="delimiter"/>
    <w:basedOn w:val="DefaultParagraphFont"/>
    <w:rsid w:val="00FD6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5176">
      <w:bodyDiv w:val="1"/>
      <w:marLeft w:val="0"/>
      <w:marRight w:val="0"/>
      <w:marTop w:val="0"/>
      <w:marBottom w:val="0"/>
      <w:divBdr>
        <w:top w:val="none" w:sz="0" w:space="0" w:color="auto"/>
        <w:left w:val="none" w:sz="0" w:space="0" w:color="auto"/>
        <w:bottom w:val="none" w:sz="0" w:space="0" w:color="auto"/>
        <w:right w:val="none" w:sz="0" w:space="0" w:color="auto"/>
      </w:divBdr>
    </w:div>
    <w:div w:id="285934273">
      <w:bodyDiv w:val="1"/>
      <w:marLeft w:val="0"/>
      <w:marRight w:val="0"/>
      <w:marTop w:val="0"/>
      <w:marBottom w:val="0"/>
      <w:divBdr>
        <w:top w:val="none" w:sz="0" w:space="0" w:color="auto"/>
        <w:left w:val="none" w:sz="0" w:space="0" w:color="auto"/>
        <w:bottom w:val="none" w:sz="0" w:space="0" w:color="auto"/>
        <w:right w:val="none" w:sz="0" w:space="0" w:color="auto"/>
      </w:divBdr>
    </w:div>
    <w:div w:id="290676662">
      <w:bodyDiv w:val="1"/>
      <w:marLeft w:val="0"/>
      <w:marRight w:val="0"/>
      <w:marTop w:val="0"/>
      <w:marBottom w:val="0"/>
      <w:divBdr>
        <w:top w:val="none" w:sz="0" w:space="0" w:color="auto"/>
        <w:left w:val="none" w:sz="0" w:space="0" w:color="auto"/>
        <w:bottom w:val="none" w:sz="0" w:space="0" w:color="auto"/>
        <w:right w:val="none" w:sz="0" w:space="0" w:color="auto"/>
      </w:divBdr>
    </w:div>
    <w:div w:id="516968259">
      <w:bodyDiv w:val="1"/>
      <w:marLeft w:val="0"/>
      <w:marRight w:val="0"/>
      <w:marTop w:val="0"/>
      <w:marBottom w:val="0"/>
      <w:divBdr>
        <w:top w:val="none" w:sz="0" w:space="0" w:color="auto"/>
        <w:left w:val="none" w:sz="0" w:space="0" w:color="auto"/>
        <w:bottom w:val="none" w:sz="0" w:space="0" w:color="auto"/>
        <w:right w:val="none" w:sz="0" w:space="0" w:color="auto"/>
      </w:divBdr>
      <w:divsChild>
        <w:div w:id="261185393">
          <w:marLeft w:val="0"/>
          <w:marRight w:val="0"/>
          <w:marTop w:val="0"/>
          <w:marBottom w:val="0"/>
          <w:divBdr>
            <w:top w:val="none" w:sz="0" w:space="0" w:color="auto"/>
            <w:left w:val="none" w:sz="0" w:space="0" w:color="auto"/>
            <w:bottom w:val="none" w:sz="0" w:space="0" w:color="auto"/>
            <w:right w:val="none" w:sz="0" w:space="0" w:color="auto"/>
          </w:divBdr>
          <w:divsChild>
            <w:div w:id="8160628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528105932">
      <w:bodyDiv w:val="1"/>
      <w:marLeft w:val="0"/>
      <w:marRight w:val="0"/>
      <w:marTop w:val="0"/>
      <w:marBottom w:val="0"/>
      <w:divBdr>
        <w:top w:val="none" w:sz="0" w:space="0" w:color="auto"/>
        <w:left w:val="none" w:sz="0" w:space="0" w:color="auto"/>
        <w:bottom w:val="none" w:sz="0" w:space="0" w:color="auto"/>
        <w:right w:val="none" w:sz="0" w:space="0" w:color="auto"/>
      </w:divBdr>
    </w:div>
    <w:div w:id="534200559">
      <w:bodyDiv w:val="1"/>
      <w:marLeft w:val="0"/>
      <w:marRight w:val="0"/>
      <w:marTop w:val="0"/>
      <w:marBottom w:val="0"/>
      <w:divBdr>
        <w:top w:val="none" w:sz="0" w:space="0" w:color="auto"/>
        <w:left w:val="none" w:sz="0" w:space="0" w:color="auto"/>
        <w:bottom w:val="none" w:sz="0" w:space="0" w:color="auto"/>
        <w:right w:val="none" w:sz="0" w:space="0" w:color="auto"/>
      </w:divBdr>
      <w:divsChild>
        <w:div w:id="1104153071">
          <w:marLeft w:val="0"/>
          <w:marRight w:val="0"/>
          <w:marTop w:val="0"/>
          <w:marBottom w:val="0"/>
          <w:divBdr>
            <w:top w:val="none" w:sz="0" w:space="0" w:color="auto"/>
            <w:left w:val="none" w:sz="0" w:space="0" w:color="auto"/>
            <w:bottom w:val="none" w:sz="0" w:space="0" w:color="auto"/>
            <w:right w:val="none" w:sz="0" w:space="0" w:color="auto"/>
          </w:divBdr>
          <w:divsChild>
            <w:div w:id="72476678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595021743">
      <w:bodyDiv w:val="1"/>
      <w:marLeft w:val="0"/>
      <w:marRight w:val="0"/>
      <w:marTop w:val="0"/>
      <w:marBottom w:val="0"/>
      <w:divBdr>
        <w:top w:val="none" w:sz="0" w:space="0" w:color="auto"/>
        <w:left w:val="none" w:sz="0" w:space="0" w:color="auto"/>
        <w:bottom w:val="none" w:sz="0" w:space="0" w:color="auto"/>
        <w:right w:val="none" w:sz="0" w:space="0" w:color="auto"/>
      </w:divBdr>
    </w:div>
    <w:div w:id="727191404">
      <w:bodyDiv w:val="1"/>
      <w:marLeft w:val="0"/>
      <w:marRight w:val="0"/>
      <w:marTop w:val="0"/>
      <w:marBottom w:val="0"/>
      <w:divBdr>
        <w:top w:val="none" w:sz="0" w:space="0" w:color="auto"/>
        <w:left w:val="none" w:sz="0" w:space="0" w:color="auto"/>
        <w:bottom w:val="none" w:sz="0" w:space="0" w:color="auto"/>
        <w:right w:val="none" w:sz="0" w:space="0" w:color="auto"/>
      </w:divBdr>
    </w:div>
    <w:div w:id="810053844">
      <w:bodyDiv w:val="1"/>
      <w:marLeft w:val="0"/>
      <w:marRight w:val="0"/>
      <w:marTop w:val="0"/>
      <w:marBottom w:val="0"/>
      <w:divBdr>
        <w:top w:val="none" w:sz="0" w:space="0" w:color="auto"/>
        <w:left w:val="none" w:sz="0" w:space="0" w:color="auto"/>
        <w:bottom w:val="none" w:sz="0" w:space="0" w:color="auto"/>
        <w:right w:val="none" w:sz="0" w:space="0" w:color="auto"/>
      </w:divBdr>
    </w:div>
    <w:div w:id="830483632">
      <w:bodyDiv w:val="1"/>
      <w:marLeft w:val="0"/>
      <w:marRight w:val="0"/>
      <w:marTop w:val="0"/>
      <w:marBottom w:val="0"/>
      <w:divBdr>
        <w:top w:val="none" w:sz="0" w:space="0" w:color="auto"/>
        <w:left w:val="none" w:sz="0" w:space="0" w:color="auto"/>
        <w:bottom w:val="none" w:sz="0" w:space="0" w:color="auto"/>
        <w:right w:val="none" w:sz="0" w:space="0" w:color="auto"/>
      </w:divBdr>
      <w:divsChild>
        <w:div w:id="1590851457">
          <w:marLeft w:val="0"/>
          <w:marRight w:val="0"/>
          <w:marTop w:val="0"/>
          <w:marBottom w:val="120"/>
          <w:divBdr>
            <w:top w:val="none" w:sz="0" w:space="0" w:color="auto"/>
            <w:left w:val="none" w:sz="0" w:space="0" w:color="auto"/>
            <w:bottom w:val="none" w:sz="0" w:space="0" w:color="auto"/>
            <w:right w:val="none" w:sz="0" w:space="0" w:color="auto"/>
          </w:divBdr>
          <w:divsChild>
            <w:div w:id="1663585031">
              <w:marLeft w:val="0"/>
              <w:marRight w:val="0"/>
              <w:marTop w:val="0"/>
              <w:marBottom w:val="0"/>
              <w:divBdr>
                <w:top w:val="none" w:sz="0" w:space="0" w:color="auto"/>
                <w:left w:val="none" w:sz="0" w:space="0" w:color="auto"/>
                <w:bottom w:val="none" w:sz="0" w:space="0" w:color="auto"/>
                <w:right w:val="none" w:sz="0" w:space="0" w:color="auto"/>
              </w:divBdr>
              <w:divsChild>
                <w:div w:id="1587378741">
                  <w:marLeft w:val="0"/>
                  <w:marRight w:val="0"/>
                  <w:marTop w:val="0"/>
                  <w:marBottom w:val="0"/>
                  <w:divBdr>
                    <w:top w:val="none" w:sz="0" w:space="0" w:color="auto"/>
                    <w:left w:val="none" w:sz="0" w:space="0" w:color="auto"/>
                    <w:bottom w:val="none" w:sz="0" w:space="0" w:color="auto"/>
                    <w:right w:val="none" w:sz="0" w:space="0" w:color="auto"/>
                  </w:divBdr>
                  <w:divsChild>
                    <w:div w:id="9793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17821">
      <w:bodyDiv w:val="1"/>
      <w:marLeft w:val="0"/>
      <w:marRight w:val="0"/>
      <w:marTop w:val="0"/>
      <w:marBottom w:val="0"/>
      <w:divBdr>
        <w:top w:val="none" w:sz="0" w:space="0" w:color="auto"/>
        <w:left w:val="none" w:sz="0" w:space="0" w:color="auto"/>
        <w:bottom w:val="none" w:sz="0" w:space="0" w:color="auto"/>
        <w:right w:val="none" w:sz="0" w:space="0" w:color="auto"/>
      </w:divBdr>
    </w:div>
    <w:div w:id="1206333876">
      <w:bodyDiv w:val="1"/>
      <w:marLeft w:val="0"/>
      <w:marRight w:val="0"/>
      <w:marTop w:val="0"/>
      <w:marBottom w:val="0"/>
      <w:divBdr>
        <w:top w:val="none" w:sz="0" w:space="0" w:color="auto"/>
        <w:left w:val="none" w:sz="0" w:space="0" w:color="auto"/>
        <w:bottom w:val="none" w:sz="0" w:space="0" w:color="auto"/>
        <w:right w:val="none" w:sz="0" w:space="0" w:color="auto"/>
      </w:divBdr>
    </w:div>
    <w:div w:id="1219899664">
      <w:bodyDiv w:val="1"/>
      <w:marLeft w:val="0"/>
      <w:marRight w:val="0"/>
      <w:marTop w:val="0"/>
      <w:marBottom w:val="0"/>
      <w:divBdr>
        <w:top w:val="none" w:sz="0" w:space="0" w:color="auto"/>
        <w:left w:val="none" w:sz="0" w:space="0" w:color="auto"/>
        <w:bottom w:val="none" w:sz="0" w:space="0" w:color="auto"/>
        <w:right w:val="none" w:sz="0" w:space="0" w:color="auto"/>
      </w:divBdr>
    </w:div>
    <w:div w:id="1444958673">
      <w:bodyDiv w:val="1"/>
      <w:marLeft w:val="0"/>
      <w:marRight w:val="0"/>
      <w:marTop w:val="0"/>
      <w:marBottom w:val="0"/>
      <w:divBdr>
        <w:top w:val="none" w:sz="0" w:space="0" w:color="auto"/>
        <w:left w:val="none" w:sz="0" w:space="0" w:color="auto"/>
        <w:bottom w:val="none" w:sz="0" w:space="0" w:color="auto"/>
        <w:right w:val="none" w:sz="0" w:space="0" w:color="auto"/>
      </w:divBdr>
    </w:div>
    <w:div w:id="1557160949">
      <w:bodyDiv w:val="1"/>
      <w:marLeft w:val="0"/>
      <w:marRight w:val="0"/>
      <w:marTop w:val="0"/>
      <w:marBottom w:val="0"/>
      <w:divBdr>
        <w:top w:val="none" w:sz="0" w:space="0" w:color="auto"/>
        <w:left w:val="none" w:sz="0" w:space="0" w:color="auto"/>
        <w:bottom w:val="none" w:sz="0" w:space="0" w:color="auto"/>
        <w:right w:val="none" w:sz="0" w:space="0" w:color="auto"/>
      </w:divBdr>
    </w:div>
    <w:div w:id="1567642778">
      <w:bodyDiv w:val="1"/>
      <w:marLeft w:val="0"/>
      <w:marRight w:val="0"/>
      <w:marTop w:val="0"/>
      <w:marBottom w:val="0"/>
      <w:divBdr>
        <w:top w:val="none" w:sz="0" w:space="0" w:color="auto"/>
        <w:left w:val="none" w:sz="0" w:space="0" w:color="auto"/>
        <w:bottom w:val="none" w:sz="0" w:space="0" w:color="auto"/>
        <w:right w:val="none" w:sz="0" w:space="0" w:color="auto"/>
      </w:divBdr>
    </w:div>
    <w:div w:id="1615551658">
      <w:bodyDiv w:val="1"/>
      <w:marLeft w:val="0"/>
      <w:marRight w:val="0"/>
      <w:marTop w:val="0"/>
      <w:marBottom w:val="0"/>
      <w:divBdr>
        <w:top w:val="none" w:sz="0" w:space="0" w:color="auto"/>
        <w:left w:val="none" w:sz="0" w:space="0" w:color="auto"/>
        <w:bottom w:val="none" w:sz="0" w:space="0" w:color="auto"/>
        <w:right w:val="none" w:sz="0" w:space="0" w:color="auto"/>
      </w:divBdr>
    </w:div>
    <w:div w:id="1716196758">
      <w:bodyDiv w:val="1"/>
      <w:marLeft w:val="0"/>
      <w:marRight w:val="0"/>
      <w:marTop w:val="0"/>
      <w:marBottom w:val="0"/>
      <w:divBdr>
        <w:top w:val="none" w:sz="0" w:space="0" w:color="auto"/>
        <w:left w:val="none" w:sz="0" w:space="0" w:color="auto"/>
        <w:bottom w:val="none" w:sz="0" w:space="0" w:color="auto"/>
        <w:right w:val="none" w:sz="0" w:space="0" w:color="auto"/>
      </w:divBdr>
    </w:div>
    <w:div w:id="2061901553">
      <w:bodyDiv w:val="1"/>
      <w:marLeft w:val="0"/>
      <w:marRight w:val="0"/>
      <w:marTop w:val="0"/>
      <w:marBottom w:val="0"/>
      <w:divBdr>
        <w:top w:val="none" w:sz="0" w:space="0" w:color="auto"/>
        <w:left w:val="none" w:sz="0" w:space="0" w:color="auto"/>
        <w:bottom w:val="none" w:sz="0" w:space="0" w:color="auto"/>
        <w:right w:val="none" w:sz="0" w:space="0" w:color="auto"/>
      </w:divBdr>
    </w:div>
    <w:div w:id="2080247514">
      <w:bodyDiv w:val="1"/>
      <w:marLeft w:val="0"/>
      <w:marRight w:val="0"/>
      <w:marTop w:val="0"/>
      <w:marBottom w:val="0"/>
      <w:divBdr>
        <w:top w:val="none" w:sz="0" w:space="0" w:color="auto"/>
        <w:left w:val="none" w:sz="0" w:space="0" w:color="auto"/>
        <w:bottom w:val="none" w:sz="0" w:space="0" w:color="auto"/>
        <w:right w:val="none" w:sz="0" w:space="0" w:color="auto"/>
      </w:divBdr>
    </w:div>
    <w:div w:id="2120491376">
      <w:bodyDiv w:val="1"/>
      <w:marLeft w:val="0"/>
      <w:marRight w:val="0"/>
      <w:marTop w:val="0"/>
      <w:marBottom w:val="0"/>
      <w:divBdr>
        <w:top w:val="none" w:sz="0" w:space="0" w:color="auto"/>
        <w:left w:val="none" w:sz="0" w:space="0" w:color="auto"/>
        <w:bottom w:val="none" w:sz="0" w:space="0" w:color="auto"/>
        <w:right w:val="none" w:sz="0" w:space="0" w:color="auto"/>
      </w:divBdr>
    </w:div>
    <w:div w:id="21427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academic.oup.com/biolinnean/article/82/4/521/2643083?casa_token=a7EHebYT_nUAAAAA:YBpbot8YPaszJwyR0AQcaXTrH-m89l0fVM0vqluD-71ip5arG-8voYmIe3EQkHJldu53qhkF34Lw" TargetMode="External"/><Relationship Id="rId3" Type="http://schemas.openxmlformats.org/officeDocument/2006/relationships/hyperlink" Target="javascript:;" TargetMode="External"/><Relationship Id="rId7" Type="http://schemas.openxmlformats.org/officeDocument/2006/relationships/hyperlink" Target="https://www.sciencedirect.com/science/article/pii/S1055790311002429?casa_token=vNQL60K3y8QAAAAA:4o1FTLtmLtlbdDg5tPrvmZiJnNVOCVOX5KcaQlq4GGNKZOgPVX4J60equkmqWkrhI8nvF-pt5w"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hyperlink" Target="javascript:;" TargetMode="External"/><Relationship Id="rId9" Type="http://schemas.openxmlformats.org/officeDocument/2006/relationships/hyperlink" Target="https://bsapubs.onlinelibrary.wiley.com/doi/pdf/10.3732/ajb.94.9.1527"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3" ma:contentTypeDescription="Create a new document." ma:contentTypeScope="" ma:versionID="b92955e3767634f13a96584b82249fba">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1c4c0759a1187d4730dd4525723cf962"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0E1DC-06B2-48FF-B5D9-8B836FBC04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70E84A-B1DC-4CBB-9146-DFD6B6C38A84}">
  <ds:schemaRefs>
    <ds:schemaRef ds:uri="http://schemas.microsoft.com/sharepoint/v3/contenttype/forms"/>
  </ds:schemaRefs>
</ds:datastoreItem>
</file>

<file path=customXml/itemProps3.xml><?xml version="1.0" encoding="utf-8"?>
<ds:datastoreItem xmlns:ds="http://schemas.openxmlformats.org/officeDocument/2006/customXml" ds:itemID="{3E315614-3CA6-452F-93C3-09A990283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C885A-2E6C-A145-AC9C-C964700B7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3342</Words>
  <Characters>19055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Max</dc:creator>
  <cp:keywords/>
  <dc:description/>
  <cp:lastModifiedBy>BROWN Max</cp:lastModifiedBy>
  <cp:revision>21</cp:revision>
  <dcterms:created xsi:type="dcterms:W3CDTF">2020-08-20T12:26:00Z</dcterms:created>
  <dcterms:modified xsi:type="dcterms:W3CDTF">2020-08-21T14:30:00Z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